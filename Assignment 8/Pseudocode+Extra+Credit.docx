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DC8ED" w14:textId="21C87705" w:rsidR="009C2601" w:rsidRDefault="0003246F" w:rsidP="0003246F">
      <w:pPr>
        <w:jc w:val="both"/>
      </w:pPr>
      <w:r>
        <w:t>To get the extra credit for this assignment:</w:t>
      </w:r>
    </w:p>
    <w:p w14:paraId="228ABD0E" w14:textId="165701B5" w:rsidR="0003246F" w:rsidRDefault="0003246F" w:rsidP="0003246F">
      <w:pPr>
        <w:jc w:val="both"/>
      </w:pPr>
      <w:r w:rsidRPr="006117B8">
        <w:rPr>
          <w:u w:val="single"/>
        </w:rPr>
        <w:t>Step 1</w:t>
      </w:r>
      <w:r>
        <w:t xml:space="preserve">: Go to: </w:t>
      </w:r>
      <w:hyperlink r:id="rId6" w:history="1">
        <w:r w:rsidR="00597D2C" w:rsidRPr="004108F4">
          <w:rPr>
            <w:rStyle w:val="Hyperlink"/>
          </w:rPr>
          <w:t>http://ccse.kennesaw.edu/fye/pseudocode/ProblemSolvingGuide.pdf</w:t>
        </w:r>
      </w:hyperlink>
      <w:r w:rsidR="00597D2C">
        <w:t xml:space="preserve"> </w:t>
      </w:r>
      <w:r>
        <w:t xml:space="preserve"> and read the guide thoroughly.</w:t>
      </w:r>
      <w:r w:rsidR="00851D6B">
        <w:t xml:space="preserve"> </w:t>
      </w:r>
      <w:r w:rsidR="00555A0D">
        <w:t>First, y</w:t>
      </w:r>
      <w:r w:rsidR="00851D6B">
        <w:t xml:space="preserve">ou have to understand </w:t>
      </w:r>
      <w:r w:rsidR="00555A0D">
        <w:t>t</w:t>
      </w:r>
      <w:r w:rsidR="004D396F">
        <w:t xml:space="preserve">he process. </w:t>
      </w:r>
      <w:r w:rsidR="00555A0D">
        <w:t>Then, you will t</w:t>
      </w:r>
      <w:r w:rsidR="004D396F">
        <w:t xml:space="preserve">ry to improve the pseudocode instructions suggested in the guide. </w:t>
      </w:r>
      <w:r w:rsidR="00555A0D">
        <w:t>After that, you will be ready</w:t>
      </w:r>
      <w:r w:rsidR="004D396F">
        <w:t xml:space="preserve"> to work on your assignment 8.</w:t>
      </w:r>
      <w:r w:rsidR="00555A0D">
        <w:t xml:space="preserve"> </w:t>
      </w:r>
      <w:r w:rsidR="00555A0D" w:rsidRPr="00555A0D">
        <w:rPr>
          <w:noProof/>
        </w:rPr>
        <w:t>At</w:t>
      </w:r>
      <w:r w:rsidR="00555A0D">
        <w:t xml:space="preserve"> the end, you will have an opportunity to reflect on your experience. </w:t>
      </w:r>
    </w:p>
    <w:p w14:paraId="2F505C74" w14:textId="675C0ABB" w:rsidR="00555A0D" w:rsidRDefault="00555A0D" w:rsidP="0003246F">
      <w:pPr>
        <w:jc w:val="both"/>
      </w:pPr>
      <w:r>
        <w:t xml:space="preserve">To receive extra </w:t>
      </w:r>
      <w:r w:rsidR="005A1E54">
        <w:t>credit,</w:t>
      </w:r>
      <w:r>
        <w:t xml:space="preserve"> you </w:t>
      </w:r>
      <w:r w:rsidR="00B070A6">
        <w:t>must</w:t>
      </w:r>
      <w:r>
        <w:t xml:space="preserve"> show your thought process in step 2 and reflect on your experience in step 3.</w:t>
      </w:r>
    </w:p>
    <w:p w14:paraId="39E643C1" w14:textId="2EF43904" w:rsidR="000C4626" w:rsidRDefault="0003246F" w:rsidP="0003246F">
      <w:pPr>
        <w:jc w:val="both"/>
      </w:pPr>
      <w:r w:rsidRPr="006117B8">
        <w:rPr>
          <w:u w:val="single"/>
        </w:rPr>
        <w:t>Step 2</w:t>
      </w:r>
      <w:r>
        <w:t xml:space="preserve">: </w:t>
      </w:r>
      <w:r w:rsidR="00C8521C">
        <w:t xml:space="preserve">To complete </w:t>
      </w:r>
      <w:r>
        <w:t>Assignment 8 ps</w:t>
      </w:r>
      <w:r w:rsidR="00AB1D8E">
        <w:t>eudocode based on the guide</w:t>
      </w:r>
      <w:r>
        <w:t>, use the following template to write your answers:</w:t>
      </w:r>
    </w:p>
    <w:p w14:paraId="01C1EBDD" w14:textId="77777777" w:rsidR="007E1406" w:rsidRDefault="007E1406" w:rsidP="0003246F">
      <w:pPr>
        <w:jc w:val="both"/>
      </w:pPr>
    </w:p>
    <w:p w14:paraId="46F0A512" w14:textId="77EE0850" w:rsidR="007E1406" w:rsidRPr="007E1406" w:rsidRDefault="007E1406" w:rsidP="0003246F">
      <w:pPr>
        <w:jc w:val="both"/>
        <w:rPr>
          <w:b/>
          <w:i/>
          <w:u w:val="single"/>
        </w:rPr>
        <w:sectPr w:rsidR="007E1406" w:rsidRPr="007E1406">
          <w:pgSz w:w="12240" w:h="15840"/>
          <w:pgMar w:top="1440" w:right="1440" w:bottom="1440" w:left="1440" w:header="720" w:footer="720" w:gutter="0"/>
          <w:cols w:space="720"/>
          <w:docGrid w:linePitch="360"/>
        </w:sectPr>
      </w:pPr>
      <w:r w:rsidRPr="007E1406">
        <w:rPr>
          <w:b/>
          <w:i/>
          <w:u w:val="single"/>
        </w:rPr>
        <w:t>Solution for Problem 1</w:t>
      </w:r>
    </w:p>
    <w:p w14:paraId="232D3C22" w14:textId="3203B913" w:rsidR="00555A0D" w:rsidRDefault="00555A0D" w:rsidP="00555A0D">
      <w:pPr>
        <w:pBdr>
          <w:top w:val="single" w:sz="4" w:space="1" w:color="auto"/>
          <w:left w:val="single" w:sz="4" w:space="4" w:color="auto"/>
          <w:bottom w:val="single" w:sz="4" w:space="1" w:color="auto"/>
          <w:right w:val="single" w:sz="4" w:space="4" w:color="auto"/>
        </w:pBdr>
        <w:jc w:val="center"/>
        <w:rPr>
          <w:b/>
        </w:rPr>
      </w:pPr>
      <w:r>
        <w:rPr>
          <w:b/>
        </w:rPr>
        <w:t>The problem:</w:t>
      </w:r>
    </w:p>
    <w:p w14:paraId="19106632" w14:textId="6518D24D" w:rsidR="00555A0D" w:rsidRPr="00A35B54" w:rsidRDefault="00A35B54" w:rsidP="00555A0D">
      <w:pPr>
        <w:pBdr>
          <w:top w:val="single" w:sz="4" w:space="1" w:color="auto"/>
          <w:left w:val="single" w:sz="4" w:space="4" w:color="auto"/>
          <w:bottom w:val="single" w:sz="4" w:space="1" w:color="auto"/>
          <w:right w:val="single" w:sz="4" w:space="4" w:color="auto"/>
        </w:pBdr>
      </w:pPr>
      <w:r>
        <w:t xml:space="preserve">I think the first problem is that we need to find whether </w:t>
      </w:r>
      <w:proofErr w:type="gramStart"/>
      <w:r>
        <w:t>two  two</w:t>
      </w:r>
      <w:proofErr w:type="gramEnd"/>
      <w:r>
        <w:t xml:space="preserve">-dimensional arrays are equivalent or not, </w:t>
      </w:r>
      <w:proofErr w:type="spellStart"/>
      <w:r>
        <w:t>i.e</w:t>
      </w:r>
      <w:proofErr w:type="spellEnd"/>
      <w:r>
        <w:t>, we need to find whether the arrays contain same elements no matter what the order is.</w:t>
      </w:r>
    </w:p>
    <w:p w14:paraId="5459A377" w14:textId="77777777" w:rsidR="00555A0D" w:rsidRDefault="00555A0D" w:rsidP="00555A0D"/>
    <w:p w14:paraId="6160DA77" w14:textId="77777777" w:rsidR="00555A0D" w:rsidRDefault="00555A0D" w:rsidP="00555A0D">
      <w:pPr>
        <w:sectPr w:rsidR="00555A0D" w:rsidSect="00555A0D">
          <w:type w:val="continuous"/>
          <w:pgSz w:w="12240" w:h="15840"/>
          <w:pgMar w:top="1440" w:right="1440" w:bottom="1440" w:left="1440" w:header="720" w:footer="720" w:gutter="0"/>
          <w:cols w:space="720"/>
          <w:docGrid w:linePitch="360"/>
        </w:sectPr>
      </w:pPr>
    </w:p>
    <w:p w14:paraId="19322C3A" w14:textId="77777777" w:rsidR="00672AE0" w:rsidRDefault="00555A0D" w:rsidP="00672AE0">
      <w:pPr>
        <w:pBdr>
          <w:top w:val="single" w:sz="4" w:space="1" w:color="auto"/>
          <w:left w:val="single" w:sz="4" w:space="4" w:color="auto"/>
          <w:bottom w:val="single" w:sz="4" w:space="11" w:color="auto"/>
          <w:right w:val="single" w:sz="4" w:space="4" w:color="auto"/>
        </w:pBdr>
        <w:jc w:val="center"/>
        <w:rPr>
          <w:b/>
        </w:rPr>
      </w:pPr>
      <w:r>
        <w:rPr>
          <w:b/>
        </w:rPr>
        <w:t>Initial Plan:</w:t>
      </w:r>
    </w:p>
    <w:p w14:paraId="2E66CB0D" w14:textId="01891AF4" w:rsidR="00672AE0" w:rsidRDefault="00672AE0" w:rsidP="00672AE0">
      <w:pPr>
        <w:pBdr>
          <w:top w:val="single" w:sz="4" w:space="1" w:color="auto"/>
          <w:left w:val="single" w:sz="4" w:space="4" w:color="auto"/>
          <w:bottom w:val="single" w:sz="4" w:space="11" w:color="auto"/>
          <w:right w:val="single" w:sz="4" w:space="4" w:color="auto"/>
        </w:pBdr>
        <w:rPr>
          <w:b/>
        </w:rPr>
      </w:pPr>
      <w:r>
        <w:t xml:space="preserve">Take two </w:t>
      </w:r>
      <w:r w:rsidR="00974B9A">
        <w:t xml:space="preserve">two-dimensional </w:t>
      </w:r>
      <w:r>
        <w:t>arrays as input.</w:t>
      </w:r>
    </w:p>
    <w:p w14:paraId="64E2F6C3" w14:textId="77777777" w:rsidR="00672AE0" w:rsidRDefault="00672AE0" w:rsidP="00672AE0">
      <w:pPr>
        <w:pBdr>
          <w:top w:val="single" w:sz="4" w:space="1" w:color="auto"/>
          <w:left w:val="single" w:sz="4" w:space="4" w:color="auto"/>
          <w:bottom w:val="single" w:sz="4" w:space="11" w:color="auto"/>
          <w:right w:val="single" w:sz="4" w:space="4" w:color="auto"/>
        </w:pBdr>
        <w:rPr>
          <w:b/>
        </w:rPr>
      </w:pPr>
      <w:r>
        <w:t>Check whether the elements of both the arrays are equal or not.</w:t>
      </w:r>
    </w:p>
    <w:p w14:paraId="5B52CADC" w14:textId="68FA4982" w:rsidR="00672AE0" w:rsidRPr="00672AE0" w:rsidRDefault="00672AE0" w:rsidP="00672AE0">
      <w:pPr>
        <w:pBdr>
          <w:top w:val="single" w:sz="4" w:space="1" w:color="auto"/>
          <w:left w:val="single" w:sz="4" w:space="4" w:color="auto"/>
          <w:bottom w:val="single" w:sz="4" w:space="11" w:color="auto"/>
          <w:right w:val="single" w:sz="4" w:space="4" w:color="auto"/>
        </w:pBdr>
        <w:rPr>
          <w:b/>
        </w:rPr>
      </w:pPr>
      <w:r>
        <w:t>Write the output depending on whether the arrays are equal or not.</w:t>
      </w:r>
    </w:p>
    <w:p w14:paraId="2AC068C6" w14:textId="77777777" w:rsidR="00555A0D" w:rsidRDefault="00555A0D" w:rsidP="00555A0D">
      <w:pPr>
        <w:jc w:val="both"/>
        <w:rPr>
          <w:ins w:id="0" w:author="Svetlana Peltsverger" w:date="2018-10-25T13:51:00Z"/>
        </w:rPr>
        <w:sectPr w:rsidR="00555A0D" w:rsidSect="00555A0D">
          <w:type w:val="continuous"/>
          <w:pgSz w:w="12240" w:h="15840"/>
          <w:pgMar w:top="1440" w:right="1440" w:bottom="1440" w:left="1440" w:header="720" w:footer="720" w:gutter="0"/>
          <w:cols w:space="720"/>
          <w:docGrid w:linePitch="360"/>
        </w:sectPr>
      </w:pPr>
    </w:p>
    <w:p w14:paraId="627DBDCB" w14:textId="77777777" w:rsidR="00555A0D" w:rsidRDefault="00555A0D" w:rsidP="00555A0D">
      <w:pPr>
        <w:jc w:val="both"/>
        <w:rPr>
          <w:ins w:id="1" w:author="Svetlana Peltsverger" w:date="2018-10-25T13:51:00Z"/>
        </w:rPr>
        <w:sectPr w:rsidR="00555A0D" w:rsidSect="00555A0D">
          <w:type w:val="continuous"/>
          <w:pgSz w:w="12240" w:h="15840"/>
          <w:pgMar w:top="1440" w:right="1440" w:bottom="1440" w:left="1440" w:header="720" w:footer="720" w:gutter="0"/>
          <w:cols w:space="720"/>
          <w:docGrid w:linePitch="360"/>
        </w:sectPr>
      </w:pPr>
    </w:p>
    <w:p w14:paraId="31CFA347" w14:textId="09F7BD59" w:rsidR="00555A0D" w:rsidRDefault="00555A0D" w:rsidP="00672AE0">
      <w:pPr>
        <w:pBdr>
          <w:top w:val="single" w:sz="4" w:space="1" w:color="auto"/>
          <w:left w:val="single" w:sz="4" w:space="4" w:color="auto"/>
          <w:bottom w:val="single" w:sz="4" w:space="1" w:color="auto"/>
          <w:right w:val="single" w:sz="4" w:space="4" w:color="auto"/>
        </w:pBdr>
        <w:jc w:val="center"/>
        <w:rPr>
          <w:b/>
        </w:rPr>
      </w:pPr>
      <w:r>
        <w:rPr>
          <w:b/>
        </w:rPr>
        <w:t>Execution and Evaluation:</w:t>
      </w:r>
    </w:p>
    <w:p w14:paraId="0027C399" w14:textId="2E200DC6" w:rsidR="00672AE0" w:rsidRDefault="00672AE0" w:rsidP="00672AE0">
      <w:pPr>
        <w:pBdr>
          <w:top w:val="single" w:sz="4" w:space="1" w:color="auto"/>
          <w:left w:val="single" w:sz="4" w:space="4" w:color="auto"/>
          <w:bottom w:val="single" w:sz="4" w:space="1" w:color="auto"/>
          <w:right w:val="single" w:sz="4" w:space="4" w:color="auto"/>
        </w:pBdr>
      </w:pPr>
      <w:r>
        <w:t>Reading through the initial plan, we encounter some problems. Some of them are:</w:t>
      </w:r>
    </w:p>
    <w:p w14:paraId="01353BBF" w14:textId="7A07E779" w:rsidR="00672AE0" w:rsidRDefault="00131DCC" w:rsidP="00672AE0">
      <w:pPr>
        <w:pBdr>
          <w:top w:val="single" w:sz="4" w:space="1" w:color="auto"/>
          <w:left w:val="single" w:sz="4" w:space="4" w:color="auto"/>
          <w:bottom w:val="single" w:sz="4" w:space="1" w:color="auto"/>
          <w:right w:val="single" w:sz="4" w:space="4" w:color="auto"/>
        </w:pBdr>
      </w:pPr>
      <w:r>
        <w:t>From where do we take arrays?</w:t>
      </w:r>
    </w:p>
    <w:p w14:paraId="1C480705" w14:textId="03C41BB4" w:rsidR="00131DCC" w:rsidRDefault="00131DCC" w:rsidP="00672AE0">
      <w:pPr>
        <w:pBdr>
          <w:top w:val="single" w:sz="4" w:space="1" w:color="auto"/>
          <w:left w:val="single" w:sz="4" w:space="4" w:color="auto"/>
          <w:bottom w:val="single" w:sz="4" w:space="1" w:color="auto"/>
          <w:right w:val="single" w:sz="4" w:space="4" w:color="auto"/>
        </w:pBdr>
      </w:pPr>
      <w:r>
        <w:t>How do we check whether the elements are equal or not?</w:t>
      </w:r>
    </w:p>
    <w:p w14:paraId="15677CFE" w14:textId="673312B6" w:rsidR="00131DCC" w:rsidRPr="00672AE0" w:rsidRDefault="00131DCC" w:rsidP="00672AE0">
      <w:pPr>
        <w:pBdr>
          <w:top w:val="single" w:sz="4" w:space="1" w:color="auto"/>
          <w:left w:val="single" w:sz="4" w:space="4" w:color="auto"/>
          <w:bottom w:val="single" w:sz="4" w:space="1" w:color="auto"/>
          <w:right w:val="single" w:sz="4" w:space="4" w:color="auto"/>
        </w:pBdr>
      </w:pPr>
      <w:r>
        <w:t>Where and how should I write the output?</w:t>
      </w:r>
    </w:p>
    <w:p w14:paraId="6D94617E" w14:textId="77777777" w:rsidR="00555A0D" w:rsidRDefault="00555A0D" w:rsidP="00555A0D">
      <w:pPr>
        <w:rPr>
          <w:b/>
        </w:rPr>
        <w:sectPr w:rsidR="00555A0D" w:rsidSect="00555A0D">
          <w:type w:val="continuous"/>
          <w:pgSz w:w="12240" w:h="15840"/>
          <w:pgMar w:top="1440" w:right="1440" w:bottom="1440" w:left="1440" w:header="720" w:footer="720" w:gutter="0"/>
          <w:cols w:space="720"/>
          <w:docGrid w:linePitch="360"/>
        </w:sectPr>
      </w:pPr>
    </w:p>
    <w:p w14:paraId="05B7A99F" w14:textId="7EED3843" w:rsidR="00555A0D" w:rsidRDefault="00555A0D" w:rsidP="00555A0D">
      <w:pPr>
        <w:rPr>
          <w:b/>
        </w:rPr>
      </w:pPr>
    </w:p>
    <w:p w14:paraId="6008856F" w14:textId="1BB594A5" w:rsidR="00555A0D" w:rsidRDefault="00555A0D" w:rsidP="00131DCC">
      <w:pPr>
        <w:pBdr>
          <w:top w:val="single" w:sz="4" w:space="1" w:color="auto"/>
          <w:left w:val="single" w:sz="4" w:space="4" w:color="auto"/>
          <w:bottom w:val="single" w:sz="4" w:space="1" w:color="auto"/>
          <w:right w:val="single" w:sz="4" w:space="4" w:color="auto"/>
        </w:pBdr>
        <w:jc w:val="center"/>
        <w:rPr>
          <w:b/>
        </w:rPr>
      </w:pPr>
      <w:r>
        <w:rPr>
          <w:b/>
        </w:rPr>
        <w:t>Revised Plan:</w:t>
      </w:r>
    </w:p>
    <w:p w14:paraId="095163BD" w14:textId="59D67683" w:rsidR="004C0D78" w:rsidRDefault="004C0D78" w:rsidP="00131DCC">
      <w:pPr>
        <w:pBdr>
          <w:top w:val="single" w:sz="4" w:space="1" w:color="auto"/>
          <w:left w:val="single" w:sz="4" w:space="4" w:color="auto"/>
          <w:bottom w:val="single" w:sz="4" w:space="1" w:color="auto"/>
          <w:right w:val="single" w:sz="4" w:space="4" w:color="auto"/>
        </w:pBdr>
      </w:pPr>
      <w:proofErr w:type="gramStart"/>
      <w:r>
        <w:t>First</w:t>
      </w:r>
      <w:proofErr w:type="gramEnd"/>
      <w:r>
        <w:t xml:space="preserve"> we write the MAIN method of the program</w:t>
      </w:r>
    </w:p>
    <w:p w14:paraId="20144906" w14:textId="474573E2" w:rsidR="00131DCC" w:rsidRDefault="00131DCC" w:rsidP="007E1406">
      <w:pPr>
        <w:pBdr>
          <w:top w:val="single" w:sz="4" w:space="1" w:color="auto"/>
          <w:left w:val="single" w:sz="4" w:space="4" w:color="auto"/>
          <w:bottom w:val="single" w:sz="4" w:space="1" w:color="auto"/>
          <w:right w:val="single" w:sz="4" w:space="4" w:color="auto"/>
        </w:pBdr>
      </w:pPr>
      <w:r>
        <w:t>CREATE two 3-by-3 two-dimensional arrays of integer type.</w:t>
      </w:r>
    </w:p>
    <w:p w14:paraId="70810509" w14:textId="78725FFB" w:rsidR="00131DCC" w:rsidRDefault="00131DCC" w:rsidP="00131DCC">
      <w:pPr>
        <w:pBdr>
          <w:top w:val="single" w:sz="4" w:space="1" w:color="auto"/>
          <w:left w:val="single" w:sz="4" w:space="4" w:color="auto"/>
          <w:bottom w:val="single" w:sz="4" w:space="1" w:color="auto"/>
          <w:right w:val="single" w:sz="4" w:space="4" w:color="auto"/>
        </w:pBdr>
      </w:pPr>
      <w:r>
        <w:t>PRINT “Enter 9 integers to store in first array</w:t>
      </w:r>
      <w:proofErr w:type="gramStart"/>
      <w:r>
        <w:t>: ”</w:t>
      </w:r>
      <w:proofErr w:type="gramEnd"/>
    </w:p>
    <w:p w14:paraId="3D1F52D2" w14:textId="1B138A83" w:rsidR="00131DCC" w:rsidRDefault="00131DCC" w:rsidP="00131DCC">
      <w:pPr>
        <w:pBdr>
          <w:top w:val="single" w:sz="4" w:space="1" w:color="auto"/>
          <w:left w:val="single" w:sz="4" w:space="4" w:color="auto"/>
          <w:bottom w:val="single" w:sz="4" w:space="1" w:color="auto"/>
          <w:right w:val="single" w:sz="4" w:space="4" w:color="auto"/>
        </w:pBdr>
      </w:pPr>
      <w:r>
        <w:lastRenderedPageBreak/>
        <w:t>READ user input for the integers</w:t>
      </w:r>
    </w:p>
    <w:p w14:paraId="57B573EB" w14:textId="1907B501" w:rsidR="00131DCC" w:rsidRDefault="00131DCC" w:rsidP="00131DCC">
      <w:pPr>
        <w:pBdr>
          <w:top w:val="single" w:sz="4" w:space="1" w:color="auto"/>
          <w:left w:val="single" w:sz="4" w:space="4" w:color="auto"/>
          <w:bottom w:val="single" w:sz="4" w:space="1" w:color="auto"/>
          <w:right w:val="single" w:sz="4" w:space="4" w:color="auto"/>
        </w:pBdr>
      </w:pPr>
      <w:r>
        <w:t>Store the input value in the array</w:t>
      </w:r>
    </w:p>
    <w:p w14:paraId="57B79764" w14:textId="56D90CE7" w:rsidR="00131DCC" w:rsidRDefault="00131DCC" w:rsidP="00131DCC">
      <w:pPr>
        <w:pBdr>
          <w:top w:val="single" w:sz="4" w:space="1" w:color="auto"/>
          <w:left w:val="single" w:sz="4" w:space="4" w:color="auto"/>
          <w:bottom w:val="single" w:sz="4" w:space="1" w:color="auto"/>
          <w:right w:val="single" w:sz="4" w:space="4" w:color="auto"/>
        </w:pBdr>
      </w:pPr>
      <w:r>
        <w:t>PRINT “Enter 9 integers to store in second array</w:t>
      </w:r>
      <w:proofErr w:type="gramStart"/>
      <w:r>
        <w:t>: ”</w:t>
      </w:r>
      <w:proofErr w:type="gramEnd"/>
    </w:p>
    <w:p w14:paraId="5FD0E956" w14:textId="55476AA9" w:rsidR="00131DCC" w:rsidRDefault="00131DCC" w:rsidP="00131DCC">
      <w:pPr>
        <w:pBdr>
          <w:top w:val="single" w:sz="4" w:space="1" w:color="auto"/>
          <w:left w:val="single" w:sz="4" w:space="4" w:color="auto"/>
          <w:bottom w:val="single" w:sz="4" w:space="1" w:color="auto"/>
          <w:right w:val="single" w:sz="4" w:space="4" w:color="auto"/>
        </w:pBdr>
      </w:pPr>
      <w:r>
        <w:t>READ user input for the integers</w:t>
      </w:r>
    </w:p>
    <w:p w14:paraId="2FD3A652" w14:textId="1861AB93" w:rsidR="00131DCC" w:rsidRDefault="00131DCC" w:rsidP="00131DCC">
      <w:pPr>
        <w:pBdr>
          <w:top w:val="single" w:sz="4" w:space="1" w:color="auto"/>
          <w:left w:val="single" w:sz="4" w:space="4" w:color="auto"/>
          <w:bottom w:val="single" w:sz="4" w:space="1" w:color="auto"/>
          <w:right w:val="single" w:sz="4" w:space="4" w:color="auto"/>
        </w:pBdr>
      </w:pPr>
      <w:r>
        <w:t>Store the user input in the array</w:t>
      </w:r>
    </w:p>
    <w:p w14:paraId="75FFD3E1" w14:textId="19E9EC0B" w:rsidR="00131DCC" w:rsidRDefault="00131DCC" w:rsidP="00131DCC">
      <w:pPr>
        <w:pBdr>
          <w:top w:val="single" w:sz="4" w:space="1" w:color="auto"/>
          <w:left w:val="single" w:sz="4" w:space="4" w:color="auto"/>
          <w:bottom w:val="single" w:sz="4" w:space="1" w:color="auto"/>
          <w:right w:val="single" w:sz="4" w:space="4" w:color="auto"/>
        </w:pBdr>
      </w:pPr>
      <w:r>
        <w:t>PRINT “Array A:”</w:t>
      </w:r>
    </w:p>
    <w:p w14:paraId="3E111BFE" w14:textId="6AAE0AB1" w:rsidR="00131DCC" w:rsidRDefault="00131DCC" w:rsidP="00131DCC">
      <w:pPr>
        <w:pBdr>
          <w:top w:val="single" w:sz="4" w:space="1" w:color="auto"/>
          <w:left w:val="single" w:sz="4" w:space="4" w:color="auto"/>
          <w:bottom w:val="single" w:sz="4" w:space="1" w:color="auto"/>
          <w:right w:val="single" w:sz="4" w:space="4" w:color="auto"/>
        </w:pBdr>
      </w:pPr>
      <w:r>
        <w:t>PRINT the first array</w:t>
      </w:r>
    </w:p>
    <w:p w14:paraId="31DD0909" w14:textId="45AC50B3" w:rsidR="00131DCC" w:rsidRDefault="00131DCC" w:rsidP="00131DCC">
      <w:pPr>
        <w:pBdr>
          <w:top w:val="single" w:sz="4" w:space="1" w:color="auto"/>
          <w:left w:val="single" w:sz="4" w:space="4" w:color="auto"/>
          <w:bottom w:val="single" w:sz="4" w:space="1" w:color="auto"/>
          <w:right w:val="single" w:sz="4" w:space="4" w:color="auto"/>
        </w:pBdr>
      </w:pPr>
      <w:r>
        <w:t>PRINT “Array B:”</w:t>
      </w:r>
    </w:p>
    <w:p w14:paraId="3560A3CD" w14:textId="542E21C6" w:rsidR="007E1406" w:rsidRDefault="00131DCC" w:rsidP="00131DCC">
      <w:pPr>
        <w:pBdr>
          <w:top w:val="single" w:sz="4" w:space="1" w:color="auto"/>
          <w:left w:val="single" w:sz="4" w:space="4" w:color="auto"/>
          <w:bottom w:val="single" w:sz="4" w:space="1" w:color="auto"/>
          <w:right w:val="single" w:sz="4" w:space="4" w:color="auto"/>
        </w:pBdr>
      </w:pPr>
      <w:r>
        <w:t>PRINT the second array</w:t>
      </w:r>
      <w:r w:rsidR="007E1406">
        <w:t xml:space="preserve"> </w:t>
      </w:r>
    </w:p>
    <w:p w14:paraId="7F9408BD" w14:textId="5527B792" w:rsidR="00131DCC" w:rsidRDefault="00131DCC" w:rsidP="00131DCC">
      <w:pPr>
        <w:pBdr>
          <w:top w:val="single" w:sz="4" w:space="1" w:color="auto"/>
          <w:left w:val="single" w:sz="4" w:space="4" w:color="auto"/>
          <w:bottom w:val="single" w:sz="4" w:space="1" w:color="auto"/>
          <w:right w:val="single" w:sz="4" w:space="4" w:color="auto"/>
        </w:pBdr>
      </w:pPr>
      <w:r>
        <w:t xml:space="preserve">CALL a method </w:t>
      </w:r>
      <w:proofErr w:type="spellStart"/>
      <w:r>
        <w:t>isEquivalent</w:t>
      </w:r>
      <w:proofErr w:type="spellEnd"/>
      <w:r>
        <w:t xml:space="preserve"> with arguments </w:t>
      </w:r>
      <w:r w:rsidR="004C0D78">
        <w:t>as first array and second array</w:t>
      </w:r>
    </w:p>
    <w:p w14:paraId="6FBA4084" w14:textId="28E7B8CA" w:rsidR="004C0D78" w:rsidRDefault="004C0D78" w:rsidP="00131DCC">
      <w:pPr>
        <w:pBdr>
          <w:top w:val="single" w:sz="4" w:space="1" w:color="auto"/>
          <w:left w:val="single" w:sz="4" w:space="4" w:color="auto"/>
          <w:bottom w:val="single" w:sz="4" w:space="1" w:color="auto"/>
          <w:right w:val="single" w:sz="4" w:space="4" w:color="auto"/>
        </w:pBdr>
      </w:pPr>
      <w:r>
        <w:t xml:space="preserve">IF return value of the methods </w:t>
      </w:r>
      <w:proofErr w:type="spellStart"/>
      <w:r>
        <w:t>isEquivalent</w:t>
      </w:r>
      <w:proofErr w:type="spellEnd"/>
      <w:r>
        <w:t xml:space="preserve"> is equal to true</w:t>
      </w:r>
    </w:p>
    <w:p w14:paraId="5CA8F100" w14:textId="2987AD54" w:rsidR="004C0D78" w:rsidRDefault="004C0D78" w:rsidP="00131DCC">
      <w:pPr>
        <w:pBdr>
          <w:top w:val="single" w:sz="4" w:space="1" w:color="auto"/>
          <w:left w:val="single" w:sz="4" w:space="4" w:color="auto"/>
          <w:bottom w:val="single" w:sz="4" w:space="1" w:color="auto"/>
          <w:right w:val="single" w:sz="4" w:space="4" w:color="auto"/>
        </w:pBdr>
      </w:pPr>
      <w:r>
        <w:t xml:space="preserve">       PRINT “Judgment: The arrays are equivalent”</w:t>
      </w:r>
    </w:p>
    <w:p w14:paraId="55112A2F" w14:textId="24ABE1E1" w:rsidR="004C0D78" w:rsidRDefault="004C0D78" w:rsidP="00131DCC">
      <w:pPr>
        <w:pBdr>
          <w:top w:val="single" w:sz="4" w:space="1" w:color="auto"/>
          <w:left w:val="single" w:sz="4" w:space="4" w:color="auto"/>
          <w:bottom w:val="single" w:sz="4" w:space="1" w:color="auto"/>
          <w:right w:val="single" w:sz="4" w:space="4" w:color="auto"/>
        </w:pBdr>
      </w:pPr>
      <w:r>
        <w:t xml:space="preserve">ELSE </w:t>
      </w:r>
    </w:p>
    <w:p w14:paraId="710546DB" w14:textId="08D29594" w:rsidR="004C0D78" w:rsidRDefault="004C0D78" w:rsidP="00131DCC">
      <w:pPr>
        <w:pBdr>
          <w:top w:val="single" w:sz="4" w:space="1" w:color="auto"/>
          <w:left w:val="single" w:sz="4" w:space="4" w:color="auto"/>
          <w:bottom w:val="single" w:sz="4" w:space="1" w:color="auto"/>
          <w:right w:val="single" w:sz="4" w:space="4" w:color="auto"/>
        </w:pBdr>
      </w:pPr>
      <w:r>
        <w:t xml:space="preserve">       PRINT “Judgment: The arrays are not equivalent”</w:t>
      </w:r>
    </w:p>
    <w:p w14:paraId="11C110C8" w14:textId="7D232596" w:rsidR="003934A9" w:rsidRDefault="003934A9" w:rsidP="00131DCC">
      <w:pPr>
        <w:pBdr>
          <w:top w:val="single" w:sz="4" w:space="1" w:color="auto"/>
          <w:left w:val="single" w:sz="4" w:space="4" w:color="auto"/>
          <w:bottom w:val="single" w:sz="4" w:space="1" w:color="auto"/>
          <w:right w:val="single" w:sz="4" w:space="4" w:color="auto"/>
        </w:pBdr>
      </w:pPr>
      <w:r>
        <w:t>End the MAIN method</w:t>
      </w:r>
    </w:p>
    <w:p w14:paraId="65CC97F5" w14:textId="5DC52016" w:rsidR="004C0D78" w:rsidRDefault="004C0D78" w:rsidP="00131DCC">
      <w:pPr>
        <w:pBdr>
          <w:top w:val="single" w:sz="4" w:space="1" w:color="auto"/>
          <w:left w:val="single" w:sz="4" w:space="4" w:color="auto"/>
          <w:bottom w:val="single" w:sz="4" w:space="1" w:color="auto"/>
          <w:right w:val="single" w:sz="4" w:space="4" w:color="auto"/>
        </w:pBdr>
      </w:pPr>
      <w:r>
        <w:t xml:space="preserve">Now we write method </w:t>
      </w:r>
      <w:proofErr w:type="spellStart"/>
      <w:r>
        <w:t>isEquivalent</w:t>
      </w:r>
      <w:proofErr w:type="spellEnd"/>
      <w:r>
        <w:t xml:space="preserve"> with return type as Boolean and parameters as arrays of type integer called arr1 and arr2</w:t>
      </w:r>
    </w:p>
    <w:p w14:paraId="6E6CC455" w14:textId="7742BB85" w:rsidR="004C0D78" w:rsidRDefault="004C0D78" w:rsidP="00131DCC">
      <w:pPr>
        <w:pBdr>
          <w:top w:val="single" w:sz="4" w:space="1" w:color="auto"/>
          <w:left w:val="single" w:sz="4" w:space="4" w:color="auto"/>
          <w:bottom w:val="single" w:sz="4" w:space="1" w:color="auto"/>
          <w:right w:val="single" w:sz="4" w:space="4" w:color="auto"/>
        </w:pBdr>
      </w:pPr>
      <w:r>
        <w:t xml:space="preserve">We define a FOR loop </w:t>
      </w:r>
      <w:proofErr w:type="spellStart"/>
      <w:r>
        <w:t>w</w:t>
      </w:r>
      <w:r w:rsidR="004569C9">
        <w:t>hic</w:t>
      </w:r>
      <w:proofErr w:type="spellEnd"/>
      <w:r>
        <w:t xml:space="preserve"> swap the elements if the next element of the first array or arr1 is greater than the current element of that array. In short, it sorts the array.</w:t>
      </w:r>
    </w:p>
    <w:p w14:paraId="10CC0697" w14:textId="0CF16728" w:rsidR="004C0D78" w:rsidRDefault="004C0D78" w:rsidP="00131DCC">
      <w:pPr>
        <w:pBdr>
          <w:top w:val="single" w:sz="4" w:space="1" w:color="auto"/>
          <w:left w:val="single" w:sz="4" w:space="4" w:color="auto"/>
          <w:bottom w:val="single" w:sz="4" w:space="1" w:color="auto"/>
          <w:right w:val="single" w:sz="4" w:space="4" w:color="auto"/>
        </w:pBdr>
      </w:pPr>
      <w:proofErr w:type="gramStart"/>
      <w:r>
        <w:t>Again</w:t>
      </w:r>
      <w:proofErr w:type="gramEnd"/>
      <w:r>
        <w:t xml:space="preserve"> we define a FOR loop which swap the elements if the next element of the second array or arr2 is greater than the current element of that array. In short, it sorts the array.</w:t>
      </w:r>
    </w:p>
    <w:p w14:paraId="240F2C25" w14:textId="1525BD59" w:rsidR="004C0D78" w:rsidRDefault="004C0D78" w:rsidP="00131DCC">
      <w:pPr>
        <w:pBdr>
          <w:top w:val="single" w:sz="4" w:space="1" w:color="auto"/>
          <w:left w:val="single" w:sz="4" w:space="4" w:color="auto"/>
          <w:bottom w:val="single" w:sz="4" w:space="1" w:color="auto"/>
          <w:right w:val="single" w:sz="4" w:space="4" w:color="auto"/>
        </w:pBdr>
      </w:pPr>
      <w:r>
        <w:t>CREATE a variable a of type Boolean</w:t>
      </w:r>
    </w:p>
    <w:p w14:paraId="63DDCCBB" w14:textId="783D9C26" w:rsidR="004C0D78" w:rsidRDefault="004C0D78" w:rsidP="00131DCC">
      <w:pPr>
        <w:pBdr>
          <w:top w:val="single" w:sz="4" w:space="1" w:color="auto"/>
          <w:left w:val="single" w:sz="4" w:space="4" w:color="auto"/>
          <w:bottom w:val="single" w:sz="4" w:space="1" w:color="auto"/>
          <w:right w:val="single" w:sz="4" w:space="4" w:color="auto"/>
        </w:pBdr>
      </w:pPr>
      <w:r>
        <w:t xml:space="preserve">STORE false as its value </w:t>
      </w:r>
    </w:p>
    <w:p w14:paraId="6E9C47FA" w14:textId="4FEB5350" w:rsidR="004C0D78" w:rsidRDefault="004C0D78" w:rsidP="00131DCC">
      <w:pPr>
        <w:pBdr>
          <w:top w:val="single" w:sz="4" w:space="1" w:color="auto"/>
          <w:left w:val="single" w:sz="4" w:space="4" w:color="auto"/>
          <w:bottom w:val="single" w:sz="4" w:space="1" w:color="auto"/>
          <w:right w:val="single" w:sz="4" w:space="4" w:color="auto"/>
        </w:pBdr>
      </w:pPr>
      <w:r>
        <w:t xml:space="preserve">Now define two </w:t>
      </w:r>
      <w:proofErr w:type="gramStart"/>
      <w:r>
        <w:t>loops(</w:t>
      </w:r>
      <w:proofErr w:type="gramEnd"/>
      <w:r>
        <w:t>one outer and one inner)</w:t>
      </w:r>
    </w:p>
    <w:p w14:paraId="5463E8E4" w14:textId="11BD171C" w:rsidR="007E1406" w:rsidRDefault="004C0D78" w:rsidP="00131DCC">
      <w:pPr>
        <w:pBdr>
          <w:top w:val="single" w:sz="4" w:space="1" w:color="auto"/>
          <w:left w:val="single" w:sz="4" w:space="4" w:color="auto"/>
          <w:bottom w:val="single" w:sz="4" w:space="1" w:color="auto"/>
          <w:right w:val="single" w:sz="4" w:space="4" w:color="auto"/>
        </w:pBdr>
      </w:pPr>
      <w:r>
        <w:t xml:space="preserve">CHECK whether arr1 with index as value of inner and outer loop </w:t>
      </w:r>
      <w:r w:rsidR="007E1406">
        <w:t>is equal to arr2 with the same indices.</w:t>
      </w:r>
    </w:p>
    <w:p w14:paraId="1E2C3603" w14:textId="276B3410" w:rsidR="007E1406" w:rsidRDefault="007E1406" w:rsidP="00131DCC">
      <w:pPr>
        <w:pBdr>
          <w:top w:val="single" w:sz="4" w:space="1" w:color="auto"/>
          <w:left w:val="single" w:sz="4" w:space="4" w:color="auto"/>
          <w:bottom w:val="single" w:sz="4" w:space="1" w:color="auto"/>
          <w:right w:val="single" w:sz="4" w:space="4" w:color="auto"/>
        </w:pBdr>
      </w:pPr>
      <w:r>
        <w:t xml:space="preserve">If the condition is </w:t>
      </w:r>
      <w:proofErr w:type="gramStart"/>
      <w:r>
        <w:t>correct</w:t>
      </w:r>
      <w:proofErr w:type="gramEnd"/>
      <w:r>
        <w:t xml:space="preserve"> then set the value of variable a as true otherwise set the value of variable a as false.</w:t>
      </w:r>
    </w:p>
    <w:p w14:paraId="56B914D1" w14:textId="6292FA3D" w:rsidR="007E1406" w:rsidRDefault="007E1406" w:rsidP="00131DCC">
      <w:pPr>
        <w:pBdr>
          <w:top w:val="single" w:sz="4" w:space="1" w:color="auto"/>
          <w:left w:val="single" w:sz="4" w:space="4" w:color="auto"/>
          <w:bottom w:val="single" w:sz="4" w:space="1" w:color="auto"/>
          <w:right w:val="single" w:sz="4" w:space="4" w:color="auto"/>
        </w:pBdr>
      </w:pPr>
      <w:r>
        <w:t>Now end the FOR loops</w:t>
      </w:r>
    </w:p>
    <w:p w14:paraId="3B96F444" w14:textId="23419069" w:rsidR="007E1406" w:rsidRDefault="007E1406" w:rsidP="00131DCC">
      <w:pPr>
        <w:pBdr>
          <w:top w:val="single" w:sz="4" w:space="1" w:color="auto"/>
          <w:left w:val="single" w:sz="4" w:space="4" w:color="auto"/>
          <w:bottom w:val="single" w:sz="4" w:space="1" w:color="auto"/>
          <w:right w:val="single" w:sz="4" w:space="4" w:color="auto"/>
        </w:pBdr>
      </w:pPr>
      <w:r>
        <w:t>RETURN a to the MAIN method</w:t>
      </w:r>
    </w:p>
    <w:p w14:paraId="254DC850" w14:textId="61765587" w:rsidR="007E1406" w:rsidRDefault="007E1406" w:rsidP="00131DCC">
      <w:pPr>
        <w:pBdr>
          <w:top w:val="single" w:sz="4" w:space="1" w:color="auto"/>
          <w:left w:val="single" w:sz="4" w:space="4" w:color="auto"/>
          <w:bottom w:val="single" w:sz="4" w:space="1" w:color="auto"/>
          <w:right w:val="single" w:sz="4" w:space="4" w:color="auto"/>
        </w:pBdr>
      </w:pPr>
      <w:r>
        <w:t xml:space="preserve">END the method </w:t>
      </w:r>
      <w:proofErr w:type="spellStart"/>
      <w:r>
        <w:t>isEquivalent</w:t>
      </w:r>
      <w:proofErr w:type="spellEnd"/>
      <w:r>
        <w:t xml:space="preserve"> </w:t>
      </w:r>
    </w:p>
    <w:p w14:paraId="13BC046C" w14:textId="0F5CA7D7" w:rsidR="007E1406" w:rsidRDefault="007E1406" w:rsidP="00131DCC">
      <w:pPr>
        <w:pBdr>
          <w:top w:val="single" w:sz="4" w:space="1" w:color="auto"/>
          <w:left w:val="single" w:sz="4" w:space="4" w:color="auto"/>
          <w:bottom w:val="single" w:sz="4" w:space="1" w:color="auto"/>
          <w:right w:val="single" w:sz="4" w:space="4" w:color="auto"/>
        </w:pBdr>
      </w:pPr>
      <w:r>
        <w:lastRenderedPageBreak/>
        <w:t>END the class</w:t>
      </w:r>
    </w:p>
    <w:p w14:paraId="112572F7" w14:textId="77777777" w:rsidR="004C0D78" w:rsidRPr="00131DCC" w:rsidRDefault="004C0D78" w:rsidP="00131DCC">
      <w:pPr>
        <w:pBdr>
          <w:top w:val="single" w:sz="4" w:space="1" w:color="auto"/>
          <w:left w:val="single" w:sz="4" w:space="4" w:color="auto"/>
          <w:bottom w:val="single" w:sz="4" w:space="1" w:color="auto"/>
          <w:right w:val="single" w:sz="4" w:space="4" w:color="auto"/>
        </w:pBdr>
      </w:pPr>
    </w:p>
    <w:p w14:paraId="7EC42E71" w14:textId="77777777" w:rsidR="00555A0D" w:rsidRDefault="00555A0D" w:rsidP="00555A0D">
      <w:pPr>
        <w:jc w:val="both"/>
        <w:rPr>
          <w:ins w:id="2" w:author="Svetlana Peltsverger" w:date="2018-10-25T13:51:00Z"/>
        </w:rPr>
        <w:sectPr w:rsidR="00555A0D" w:rsidSect="00555A0D">
          <w:type w:val="continuous"/>
          <w:pgSz w:w="12240" w:h="15840"/>
          <w:pgMar w:top="1440" w:right="1440" w:bottom="1440" w:left="1440" w:header="720" w:footer="720" w:gutter="0"/>
          <w:cols w:space="720"/>
          <w:docGrid w:linePitch="360"/>
        </w:sectPr>
      </w:pPr>
    </w:p>
    <w:p w14:paraId="34F196A2" w14:textId="27480985" w:rsidR="00555A0D" w:rsidRDefault="00555A0D" w:rsidP="007E1406">
      <w:pPr>
        <w:pBdr>
          <w:top w:val="single" w:sz="4" w:space="1" w:color="auto"/>
          <w:left w:val="single" w:sz="4" w:space="4" w:color="auto"/>
          <w:bottom w:val="single" w:sz="4" w:space="1" w:color="auto"/>
          <w:right w:val="single" w:sz="4" w:space="4" w:color="auto"/>
        </w:pBdr>
        <w:jc w:val="center"/>
        <w:rPr>
          <w:b/>
        </w:rPr>
      </w:pPr>
      <w:r>
        <w:rPr>
          <w:b/>
        </w:rPr>
        <w:t>Execution and Evaluation:</w:t>
      </w:r>
    </w:p>
    <w:p w14:paraId="11A1E8A9" w14:textId="5A76E55B" w:rsidR="007E1406" w:rsidRDefault="007E1406" w:rsidP="007E1406">
      <w:pPr>
        <w:pBdr>
          <w:top w:val="single" w:sz="4" w:space="1" w:color="auto"/>
          <w:left w:val="single" w:sz="4" w:space="4" w:color="auto"/>
          <w:bottom w:val="single" w:sz="4" w:space="1" w:color="auto"/>
          <w:right w:val="single" w:sz="4" w:space="4" w:color="auto"/>
        </w:pBdr>
      </w:pPr>
      <w:r>
        <w:t xml:space="preserve">When the program runs each step is executed as </w:t>
      </w:r>
      <w:proofErr w:type="gramStart"/>
      <w:r>
        <w:t>such:-</w:t>
      </w:r>
      <w:proofErr w:type="gramEnd"/>
    </w:p>
    <w:p w14:paraId="1E49AAC1" w14:textId="748A8FC4" w:rsidR="007E1406" w:rsidRDefault="007E1406" w:rsidP="007E1406">
      <w:pPr>
        <w:pBdr>
          <w:top w:val="single" w:sz="4" w:space="1" w:color="auto"/>
          <w:left w:val="single" w:sz="4" w:space="4" w:color="auto"/>
          <w:bottom w:val="single" w:sz="4" w:space="1" w:color="auto"/>
          <w:right w:val="single" w:sz="4" w:space="4" w:color="auto"/>
        </w:pBdr>
      </w:pPr>
      <w:r>
        <w:t>First the program creates two 3-by-3 two-dimensional arrays of integer data-type called arr1 and arr2</w:t>
      </w:r>
    </w:p>
    <w:p w14:paraId="66B37A9B" w14:textId="645F6063" w:rsidR="007E1406" w:rsidRDefault="007E1406" w:rsidP="007E1406">
      <w:pPr>
        <w:pBdr>
          <w:top w:val="single" w:sz="4" w:space="1" w:color="auto"/>
          <w:left w:val="single" w:sz="4" w:space="4" w:color="auto"/>
          <w:bottom w:val="single" w:sz="4" w:space="1" w:color="auto"/>
          <w:right w:val="single" w:sz="4" w:space="4" w:color="auto"/>
        </w:pBdr>
      </w:pPr>
      <w:r>
        <w:t>Now it prints “Enter 9 integers to store in</w:t>
      </w:r>
      <w:r w:rsidR="00B735F0">
        <w:t xml:space="preserve"> first array:”</w:t>
      </w:r>
    </w:p>
    <w:p w14:paraId="3A01956D" w14:textId="3563EB5C" w:rsidR="00B735F0" w:rsidRDefault="00B735F0" w:rsidP="007E1406">
      <w:pPr>
        <w:pBdr>
          <w:top w:val="single" w:sz="4" w:space="1" w:color="auto"/>
          <w:left w:val="single" w:sz="4" w:space="4" w:color="auto"/>
          <w:bottom w:val="single" w:sz="4" w:space="1" w:color="auto"/>
          <w:right w:val="single" w:sz="4" w:space="4" w:color="auto"/>
        </w:pBdr>
      </w:pPr>
      <w:r>
        <w:t>Then it takes input form the user as integers and store in the first array</w:t>
      </w:r>
    </w:p>
    <w:p w14:paraId="643A3A95" w14:textId="68D899F0" w:rsidR="00B735F0" w:rsidRDefault="00B735F0" w:rsidP="007E1406">
      <w:pPr>
        <w:pBdr>
          <w:top w:val="single" w:sz="4" w:space="1" w:color="auto"/>
          <w:left w:val="single" w:sz="4" w:space="4" w:color="auto"/>
          <w:bottom w:val="single" w:sz="4" w:space="1" w:color="auto"/>
          <w:right w:val="single" w:sz="4" w:space="4" w:color="auto"/>
        </w:pBdr>
      </w:pPr>
      <w:r>
        <w:t>Then, it prints “Enter 9 integers to store in second array:”</w:t>
      </w:r>
    </w:p>
    <w:p w14:paraId="589674F0" w14:textId="5548EEB4" w:rsidR="00B735F0" w:rsidRDefault="00B735F0" w:rsidP="007E1406">
      <w:pPr>
        <w:pBdr>
          <w:top w:val="single" w:sz="4" w:space="1" w:color="auto"/>
          <w:left w:val="single" w:sz="4" w:space="4" w:color="auto"/>
          <w:bottom w:val="single" w:sz="4" w:space="1" w:color="auto"/>
          <w:right w:val="single" w:sz="4" w:space="4" w:color="auto"/>
        </w:pBdr>
      </w:pPr>
      <w:r>
        <w:t>Then it takes input for the user as integers and store in the second array</w:t>
      </w:r>
    </w:p>
    <w:p w14:paraId="69FA57C3" w14:textId="32236A71" w:rsidR="00B735F0" w:rsidRDefault="00B735F0" w:rsidP="007E1406">
      <w:pPr>
        <w:pBdr>
          <w:top w:val="single" w:sz="4" w:space="1" w:color="auto"/>
          <w:left w:val="single" w:sz="4" w:space="4" w:color="auto"/>
          <w:bottom w:val="single" w:sz="4" w:space="1" w:color="auto"/>
          <w:right w:val="single" w:sz="4" w:space="4" w:color="auto"/>
        </w:pBdr>
      </w:pPr>
      <w:r>
        <w:t>Now it prints “Array A:”</w:t>
      </w:r>
    </w:p>
    <w:p w14:paraId="13B74A25" w14:textId="054558B6" w:rsidR="00B735F0" w:rsidRDefault="00B735F0" w:rsidP="007E1406">
      <w:pPr>
        <w:pBdr>
          <w:top w:val="single" w:sz="4" w:space="1" w:color="auto"/>
          <w:left w:val="single" w:sz="4" w:space="4" w:color="auto"/>
          <w:bottom w:val="single" w:sz="4" w:space="1" w:color="auto"/>
          <w:right w:val="single" w:sz="4" w:space="4" w:color="auto"/>
        </w:pBdr>
      </w:pPr>
      <w:r>
        <w:t>It then prints the elements of the first array</w:t>
      </w:r>
    </w:p>
    <w:p w14:paraId="5068F770" w14:textId="633FED53" w:rsidR="00B735F0" w:rsidRDefault="00B735F0" w:rsidP="007E1406">
      <w:pPr>
        <w:pBdr>
          <w:top w:val="single" w:sz="4" w:space="1" w:color="auto"/>
          <w:left w:val="single" w:sz="4" w:space="4" w:color="auto"/>
          <w:bottom w:val="single" w:sz="4" w:space="1" w:color="auto"/>
          <w:right w:val="single" w:sz="4" w:space="4" w:color="auto"/>
        </w:pBdr>
      </w:pPr>
      <w:r>
        <w:t>The program then prints “Array B:”</w:t>
      </w:r>
    </w:p>
    <w:p w14:paraId="268075E0" w14:textId="546BA9C0" w:rsidR="00B735F0" w:rsidRDefault="00B735F0" w:rsidP="007E1406">
      <w:pPr>
        <w:pBdr>
          <w:top w:val="single" w:sz="4" w:space="1" w:color="auto"/>
          <w:left w:val="single" w:sz="4" w:space="4" w:color="auto"/>
          <w:bottom w:val="single" w:sz="4" w:space="1" w:color="auto"/>
          <w:right w:val="single" w:sz="4" w:space="4" w:color="auto"/>
        </w:pBdr>
      </w:pPr>
      <w:r>
        <w:t>It then prints the elements of the second array</w:t>
      </w:r>
    </w:p>
    <w:p w14:paraId="415C06B0" w14:textId="567A5DD8" w:rsidR="00B735F0" w:rsidRDefault="00B735F0" w:rsidP="007E1406">
      <w:pPr>
        <w:pBdr>
          <w:top w:val="single" w:sz="4" w:space="1" w:color="auto"/>
          <w:left w:val="single" w:sz="4" w:space="4" w:color="auto"/>
          <w:bottom w:val="single" w:sz="4" w:space="1" w:color="auto"/>
          <w:right w:val="single" w:sz="4" w:space="4" w:color="auto"/>
        </w:pBdr>
      </w:pPr>
      <w:r>
        <w:t xml:space="preserve">Now, it calls the method </w:t>
      </w:r>
      <w:proofErr w:type="spellStart"/>
      <w:r>
        <w:t>isEquivalent</w:t>
      </w:r>
      <w:proofErr w:type="spellEnd"/>
      <w:r>
        <w:t xml:space="preserve"> and checks whether the return value is equal to true or not.</w:t>
      </w:r>
    </w:p>
    <w:p w14:paraId="2F6EFC10" w14:textId="1B22C3B0" w:rsidR="00B735F0" w:rsidRDefault="00B735F0" w:rsidP="007E1406">
      <w:pPr>
        <w:pBdr>
          <w:top w:val="single" w:sz="4" w:space="1" w:color="auto"/>
          <w:left w:val="single" w:sz="4" w:space="4" w:color="auto"/>
          <w:bottom w:val="single" w:sz="4" w:space="1" w:color="auto"/>
          <w:right w:val="single" w:sz="4" w:space="4" w:color="auto"/>
        </w:pBdr>
      </w:pPr>
      <w:r>
        <w:t xml:space="preserve">If it is </w:t>
      </w:r>
      <w:proofErr w:type="gramStart"/>
      <w:r>
        <w:t>true</w:t>
      </w:r>
      <w:proofErr w:type="gramEnd"/>
      <w:r>
        <w:t xml:space="preserve"> the program prints “Judgment: The arrays are equivalent”</w:t>
      </w:r>
    </w:p>
    <w:p w14:paraId="6FCA8877" w14:textId="614BB445" w:rsidR="00B735F0" w:rsidRPr="007E1406" w:rsidRDefault="00B735F0" w:rsidP="007E1406">
      <w:pPr>
        <w:pBdr>
          <w:top w:val="single" w:sz="4" w:space="1" w:color="auto"/>
          <w:left w:val="single" w:sz="4" w:space="4" w:color="auto"/>
          <w:bottom w:val="single" w:sz="4" w:space="1" w:color="auto"/>
          <w:right w:val="single" w:sz="4" w:space="4" w:color="auto"/>
        </w:pBdr>
      </w:pPr>
      <w:r>
        <w:t>If the condition is not true, the program prints “Judgment: The arrays are not equivalent”</w:t>
      </w:r>
    </w:p>
    <w:p w14:paraId="35234AFF" w14:textId="77777777" w:rsidR="005A1E54" w:rsidRDefault="005A1E54" w:rsidP="0003246F">
      <w:pPr>
        <w:jc w:val="both"/>
      </w:pPr>
    </w:p>
    <w:p w14:paraId="0093F40D" w14:textId="07452500" w:rsidR="00974B9A" w:rsidRPr="007E1406" w:rsidRDefault="00974B9A" w:rsidP="00974B9A">
      <w:pPr>
        <w:jc w:val="both"/>
        <w:rPr>
          <w:b/>
          <w:i/>
          <w:u w:val="single"/>
        </w:rPr>
        <w:sectPr w:rsidR="00974B9A" w:rsidRPr="007E1406" w:rsidSect="00974B9A">
          <w:type w:val="continuous"/>
          <w:pgSz w:w="12240" w:h="15840"/>
          <w:pgMar w:top="1440" w:right="1440" w:bottom="1440" w:left="1440" w:header="720" w:footer="720" w:gutter="0"/>
          <w:cols w:space="720"/>
          <w:docGrid w:linePitch="360"/>
        </w:sectPr>
      </w:pPr>
      <w:r w:rsidRPr="007E1406">
        <w:rPr>
          <w:b/>
          <w:i/>
          <w:u w:val="single"/>
        </w:rPr>
        <w:t xml:space="preserve">Solution for Problem </w:t>
      </w:r>
      <w:r>
        <w:rPr>
          <w:b/>
          <w:i/>
          <w:u w:val="single"/>
        </w:rPr>
        <w:t>2</w:t>
      </w:r>
    </w:p>
    <w:p w14:paraId="47063AD7" w14:textId="77777777" w:rsidR="00974B9A" w:rsidRDefault="00974B9A" w:rsidP="00974B9A">
      <w:pPr>
        <w:pBdr>
          <w:top w:val="single" w:sz="4" w:space="1" w:color="auto"/>
          <w:left w:val="single" w:sz="4" w:space="4" w:color="auto"/>
          <w:bottom w:val="single" w:sz="4" w:space="1" w:color="auto"/>
          <w:right w:val="single" w:sz="4" w:space="4" w:color="auto"/>
        </w:pBdr>
        <w:jc w:val="center"/>
        <w:rPr>
          <w:b/>
        </w:rPr>
      </w:pPr>
      <w:r>
        <w:rPr>
          <w:b/>
        </w:rPr>
        <w:t>The problem:</w:t>
      </w:r>
    </w:p>
    <w:p w14:paraId="550C12B6" w14:textId="6AFCA045" w:rsidR="00974B9A" w:rsidRPr="00A35B54" w:rsidRDefault="00974B9A" w:rsidP="00974B9A">
      <w:pPr>
        <w:pBdr>
          <w:top w:val="single" w:sz="4" w:space="1" w:color="auto"/>
          <w:left w:val="single" w:sz="4" w:space="4" w:color="auto"/>
          <w:bottom w:val="single" w:sz="4" w:space="1" w:color="auto"/>
          <w:right w:val="single" w:sz="4" w:space="4" w:color="auto"/>
        </w:pBdr>
      </w:pPr>
      <w:r>
        <w:t>The main aim of the program is to print the hours worked by three employees in a week, find the day on which each employee worked maximum hours and to print the total hours</w:t>
      </w:r>
      <w:r w:rsidR="003934A9">
        <w:t xml:space="preserve"> and corresponding employee to that hour</w:t>
      </w:r>
      <w:r>
        <w:t xml:space="preserve"> in ascending order</w:t>
      </w:r>
      <w:r w:rsidR="003934A9">
        <w:t>.</w:t>
      </w:r>
      <w:r>
        <w:t xml:space="preserve"> </w:t>
      </w:r>
    </w:p>
    <w:p w14:paraId="4B36B5CB" w14:textId="77777777" w:rsidR="00974B9A" w:rsidRDefault="00974B9A" w:rsidP="00974B9A"/>
    <w:p w14:paraId="0CE9193F" w14:textId="77777777" w:rsidR="00974B9A" w:rsidRDefault="00974B9A" w:rsidP="00974B9A">
      <w:pPr>
        <w:sectPr w:rsidR="00974B9A" w:rsidSect="00555A0D">
          <w:type w:val="continuous"/>
          <w:pgSz w:w="12240" w:h="15840"/>
          <w:pgMar w:top="1440" w:right="1440" w:bottom="1440" w:left="1440" w:header="720" w:footer="720" w:gutter="0"/>
          <w:cols w:space="720"/>
          <w:docGrid w:linePitch="360"/>
        </w:sectPr>
      </w:pPr>
    </w:p>
    <w:p w14:paraId="657A39F6" w14:textId="77777777" w:rsidR="00974B9A" w:rsidRDefault="00974B9A" w:rsidP="00974B9A">
      <w:pPr>
        <w:pBdr>
          <w:top w:val="single" w:sz="4" w:space="1" w:color="auto"/>
          <w:left w:val="single" w:sz="4" w:space="4" w:color="auto"/>
          <w:bottom w:val="single" w:sz="4" w:space="11" w:color="auto"/>
          <w:right w:val="single" w:sz="4" w:space="4" w:color="auto"/>
        </w:pBdr>
        <w:jc w:val="center"/>
        <w:rPr>
          <w:b/>
        </w:rPr>
      </w:pPr>
      <w:r>
        <w:rPr>
          <w:b/>
        </w:rPr>
        <w:t>Initial Plan:</w:t>
      </w:r>
    </w:p>
    <w:p w14:paraId="1D0E756D" w14:textId="53AE3C11" w:rsidR="00974B9A" w:rsidRDefault="00974B9A" w:rsidP="00974B9A">
      <w:pPr>
        <w:pBdr>
          <w:top w:val="single" w:sz="4" w:space="1" w:color="auto"/>
          <w:left w:val="single" w:sz="4" w:space="4" w:color="auto"/>
          <w:bottom w:val="single" w:sz="4" w:space="11" w:color="auto"/>
          <w:right w:val="single" w:sz="4" w:space="4" w:color="auto"/>
        </w:pBdr>
        <w:rPr>
          <w:b/>
        </w:rPr>
      </w:pPr>
      <w:r>
        <w:t xml:space="preserve">Take </w:t>
      </w:r>
      <w:r w:rsidR="003934A9">
        <w:t xml:space="preserve">a </w:t>
      </w:r>
      <w:r>
        <w:t>two-dimensional array as input.</w:t>
      </w:r>
    </w:p>
    <w:p w14:paraId="0C6A840B" w14:textId="4933B715" w:rsidR="00974B9A" w:rsidRDefault="00974B9A" w:rsidP="00974B9A">
      <w:pPr>
        <w:pBdr>
          <w:top w:val="single" w:sz="4" w:space="1" w:color="auto"/>
          <w:left w:val="single" w:sz="4" w:space="4" w:color="auto"/>
          <w:bottom w:val="single" w:sz="4" w:space="11" w:color="auto"/>
          <w:right w:val="single" w:sz="4" w:space="4" w:color="auto"/>
        </w:pBdr>
        <w:rPr>
          <w:b/>
        </w:rPr>
      </w:pPr>
      <w:r>
        <w:t xml:space="preserve">Take the hours worked by each employee as </w:t>
      </w:r>
      <w:r w:rsidR="003934A9">
        <w:t>a random number between 0 and 10</w:t>
      </w:r>
      <w:r>
        <w:t>.</w:t>
      </w:r>
    </w:p>
    <w:p w14:paraId="653C04BD" w14:textId="47DC8FDB" w:rsidR="00974B9A" w:rsidRDefault="00974B9A" w:rsidP="00974B9A">
      <w:pPr>
        <w:pBdr>
          <w:top w:val="single" w:sz="4" w:space="1" w:color="auto"/>
          <w:left w:val="single" w:sz="4" w:space="4" w:color="auto"/>
          <w:bottom w:val="single" w:sz="4" w:space="11" w:color="auto"/>
          <w:right w:val="single" w:sz="4" w:space="4" w:color="auto"/>
        </w:pBdr>
      </w:pPr>
      <w:r>
        <w:t>Print the hours worked by each employee on each day.</w:t>
      </w:r>
    </w:p>
    <w:p w14:paraId="7276BA27" w14:textId="12D811FF" w:rsidR="00974B9A" w:rsidRDefault="00974B9A" w:rsidP="00974B9A">
      <w:pPr>
        <w:pBdr>
          <w:top w:val="single" w:sz="4" w:space="1" w:color="auto"/>
          <w:left w:val="single" w:sz="4" w:space="4" w:color="auto"/>
          <w:bottom w:val="single" w:sz="4" w:space="11" w:color="auto"/>
          <w:right w:val="single" w:sz="4" w:space="4" w:color="auto"/>
        </w:pBdr>
      </w:pPr>
      <w:r>
        <w:t>Print the day on which each employee worked the maximum hours.</w:t>
      </w:r>
    </w:p>
    <w:p w14:paraId="06371D1C" w14:textId="5C2DAAA1" w:rsidR="00974B9A" w:rsidRPr="00974B9A" w:rsidRDefault="00974B9A" w:rsidP="00974B9A">
      <w:pPr>
        <w:pBdr>
          <w:top w:val="single" w:sz="4" w:space="1" w:color="auto"/>
          <w:left w:val="single" w:sz="4" w:space="4" w:color="auto"/>
          <w:bottom w:val="single" w:sz="4" w:space="11" w:color="auto"/>
          <w:right w:val="single" w:sz="4" w:space="4" w:color="auto"/>
        </w:pBdr>
      </w:pPr>
      <w:r>
        <w:t>Print the total hours of each employee in ascending order.</w:t>
      </w:r>
    </w:p>
    <w:p w14:paraId="6D584993" w14:textId="77777777" w:rsidR="00974B9A" w:rsidRDefault="00974B9A" w:rsidP="00974B9A">
      <w:pPr>
        <w:jc w:val="both"/>
        <w:rPr>
          <w:ins w:id="3" w:author="Svetlana Peltsverger" w:date="2018-10-25T13:51:00Z"/>
        </w:rPr>
        <w:sectPr w:rsidR="00974B9A" w:rsidSect="00555A0D">
          <w:type w:val="continuous"/>
          <w:pgSz w:w="12240" w:h="15840"/>
          <w:pgMar w:top="1440" w:right="1440" w:bottom="1440" w:left="1440" w:header="720" w:footer="720" w:gutter="0"/>
          <w:cols w:space="720"/>
          <w:docGrid w:linePitch="360"/>
        </w:sectPr>
      </w:pPr>
    </w:p>
    <w:p w14:paraId="6F0B735A" w14:textId="77777777" w:rsidR="00974B9A" w:rsidRDefault="00974B9A" w:rsidP="00974B9A">
      <w:pPr>
        <w:jc w:val="both"/>
        <w:rPr>
          <w:ins w:id="4" w:author="Svetlana Peltsverger" w:date="2018-10-25T13:51:00Z"/>
        </w:rPr>
        <w:sectPr w:rsidR="00974B9A" w:rsidSect="00555A0D">
          <w:type w:val="continuous"/>
          <w:pgSz w:w="12240" w:h="15840"/>
          <w:pgMar w:top="1440" w:right="1440" w:bottom="1440" w:left="1440" w:header="720" w:footer="720" w:gutter="0"/>
          <w:cols w:space="720"/>
          <w:docGrid w:linePitch="360"/>
        </w:sectPr>
      </w:pPr>
    </w:p>
    <w:p w14:paraId="255533B7" w14:textId="77777777" w:rsidR="00974B9A" w:rsidRDefault="00974B9A" w:rsidP="00974B9A">
      <w:pPr>
        <w:pBdr>
          <w:top w:val="single" w:sz="4" w:space="1" w:color="auto"/>
          <w:left w:val="single" w:sz="4" w:space="4" w:color="auto"/>
          <w:bottom w:val="single" w:sz="4" w:space="1" w:color="auto"/>
          <w:right w:val="single" w:sz="4" w:space="4" w:color="auto"/>
        </w:pBdr>
        <w:jc w:val="center"/>
        <w:rPr>
          <w:b/>
        </w:rPr>
      </w:pPr>
      <w:r>
        <w:rPr>
          <w:b/>
        </w:rPr>
        <w:lastRenderedPageBreak/>
        <w:t>Execution and Evaluation:</w:t>
      </w:r>
    </w:p>
    <w:p w14:paraId="50ADBC3C" w14:textId="77777777" w:rsidR="00974B9A" w:rsidRDefault="00974B9A" w:rsidP="00974B9A">
      <w:pPr>
        <w:pBdr>
          <w:top w:val="single" w:sz="4" w:space="1" w:color="auto"/>
          <w:left w:val="single" w:sz="4" w:space="4" w:color="auto"/>
          <w:bottom w:val="single" w:sz="4" w:space="1" w:color="auto"/>
          <w:right w:val="single" w:sz="4" w:space="4" w:color="auto"/>
        </w:pBdr>
      </w:pPr>
      <w:r>
        <w:t>Reading through the initial plan, we encounter some problems. Some of them are:</w:t>
      </w:r>
    </w:p>
    <w:p w14:paraId="1257FD30" w14:textId="7615390C" w:rsidR="00974B9A" w:rsidRDefault="00974B9A" w:rsidP="00974B9A">
      <w:pPr>
        <w:pBdr>
          <w:top w:val="single" w:sz="4" w:space="1" w:color="auto"/>
          <w:left w:val="single" w:sz="4" w:space="4" w:color="auto"/>
          <w:bottom w:val="single" w:sz="4" w:space="1" w:color="auto"/>
          <w:right w:val="single" w:sz="4" w:space="4" w:color="auto"/>
        </w:pBdr>
      </w:pPr>
      <w:r>
        <w:t>From where do we take arra</w:t>
      </w:r>
      <w:r w:rsidR="003934A9">
        <w:t>y</w:t>
      </w:r>
      <w:r>
        <w:t>?</w:t>
      </w:r>
    </w:p>
    <w:p w14:paraId="1AF91E09" w14:textId="2BED29C9" w:rsidR="00974B9A" w:rsidRDefault="00974B9A" w:rsidP="00974B9A">
      <w:pPr>
        <w:pBdr>
          <w:top w:val="single" w:sz="4" w:space="1" w:color="auto"/>
          <w:left w:val="single" w:sz="4" w:space="4" w:color="auto"/>
          <w:bottom w:val="single" w:sz="4" w:space="1" w:color="auto"/>
          <w:right w:val="single" w:sz="4" w:space="4" w:color="auto"/>
        </w:pBdr>
      </w:pPr>
      <w:r>
        <w:t>From where should we take the hours of each employee?</w:t>
      </w:r>
    </w:p>
    <w:p w14:paraId="504C20F6" w14:textId="023E0957" w:rsidR="00974B9A" w:rsidRDefault="00974B9A" w:rsidP="00974B9A">
      <w:pPr>
        <w:pBdr>
          <w:top w:val="single" w:sz="4" w:space="1" w:color="auto"/>
          <w:left w:val="single" w:sz="4" w:space="4" w:color="auto"/>
          <w:bottom w:val="single" w:sz="4" w:space="1" w:color="auto"/>
          <w:right w:val="single" w:sz="4" w:space="4" w:color="auto"/>
        </w:pBdr>
      </w:pPr>
      <w:r>
        <w:t>How should we find the day on which the employee worked maximum hours?</w:t>
      </w:r>
    </w:p>
    <w:p w14:paraId="7ACF7869" w14:textId="74E469C9" w:rsidR="00974B9A" w:rsidRDefault="00974B9A" w:rsidP="00974B9A">
      <w:pPr>
        <w:pBdr>
          <w:top w:val="single" w:sz="4" w:space="1" w:color="auto"/>
          <w:left w:val="single" w:sz="4" w:space="4" w:color="auto"/>
          <w:bottom w:val="single" w:sz="4" w:space="1" w:color="auto"/>
          <w:right w:val="single" w:sz="4" w:space="4" w:color="auto"/>
        </w:pBdr>
      </w:pPr>
      <w:r>
        <w:t>How should we total the hours of each employee?</w:t>
      </w:r>
    </w:p>
    <w:p w14:paraId="5498DFF8" w14:textId="77777777" w:rsidR="00974B9A" w:rsidRPr="00672AE0" w:rsidRDefault="00974B9A" w:rsidP="00974B9A">
      <w:pPr>
        <w:pBdr>
          <w:top w:val="single" w:sz="4" w:space="1" w:color="auto"/>
          <w:left w:val="single" w:sz="4" w:space="4" w:color="auto"/>
          <w:bottom w:val="single" w:sz="4" w:space="1" w:color="auto"/>
          <w:right w:val="single" w:sz="4" w:space="4" w:color="auto"/>
        </w:pBdr>
      </w:pPr>
      <w:r>
        <w:t>Where and how should I write the output?</w:t>
      </w:r>
    </w:p>
    <w:p w14:paraId="07D51C84" w14:textId="77777777" w:rsidR="00974B9A" w:rsidRDefault="00974B9A" w:rsidP="00974B9A">
      <w:pPr>
        <w:rPr>
          <w:b/>
        </w:rPr>
        <w:sectPr w:rsidR="00974B9A" w:rsidSect="00555A0D">
          <w:type w:val="continuous"/>
          <w:pgSz w:w="12240" w:h="15840"/>
          <w:pgMar w:top="1440" w:right="1440" w:bottom="1440" w:left="1440" w:header="720" w:footer="720" w:gutter="0"/>
          <w:cols w:space="720"/>
          <w:docGrid w:linePitch="360"/>
        </w:sectPr>
      </w:pPr>
    </w:p>
    <w:p w14:paraId="15B3AB41" w14:textId="77777777" w:rsidR="00974B9A" w:rsidRDefault="00974B9A" w:rsidP="00974B9A">
      <w:pPr>
        <w:rPr>
          <w:b/>
        </w:rPr>
      </w:pPr>
    </w:p>
    <w:p w14:paraId="28BD920A" w14:textId="77777777" w:rsidR="00974B9A" w:rsidRDefault="00974B9A" w:rsidP="00974B9A">
      <w:pPr>
        <w:pBdr>
          <w:top w:val="single" w:sz="4" w:space="1" w:color="auto"/>
          <w:left w:val="single" w:sz="4" w:space="4" w:color="auto"/>
          <w:bottom w:val="single" w:sz="4" w:space="1" w:color="auto"/>
          <w:right w:val="single" w:sz="4" w:space="4" w:color="auto"/>
        </w:pBdr>
        <w:jc w:val="center"/>
        <w:rPr>
          <w:b/>
        </w:rPr>
      </w:pPr>
      <w:r>
        <w:rPr>
          <w:b/>
        </w:rPr>
        <w:t>Revised Plan:</w:t>
      </w:r>
    </w:p>
    <w:p w14:paraId="0B9850AB" w14:textId="77777777" w:rsidR="00974B9A" w:rsidRDefault="00974B9A" w:rsidP="00974B9A">
      <w:pPr>
        <w:pBdr>
          <w:top w:val="single" w:sz="4" w:space="1" w:color="auto"/>
          <w:left w:val="single" w:sz="4" w:space="4" w:color="auto"/>
          <w:bottom w:val="single" w:sz="4" w:space="1" w:color="auto"/>
          <w:right w:val="single" w:sz="4" w:space="4" w:color="auto"/>
        </w:pBdr>
      </w:pPr>
      <w:proofErr w:type="gramStart"/>
      <w:r>
        <w:t>First</w:t>
      </w:r>
      <w:proofErr w:type="gramEnd"/>
      <w:r>
        <w:t xml:space="preserve"> we write the MAIN method of the program</w:t>
      </w:r>
    </w:p>
    <w:p w14:paraId="67282952" w14:textId="4F0B558D" w:rsidR="00974B9A" w:rsidRDefault="00974B9A" w:rsidP="00974B9A">
      <w:pPr>
        <w:pBdr>
          <w:top w:val="single" w:sz="4" w:space="1" w:color="auto"/>
          <w:left w:val="single" w:sz="4" w:space="4" w:color="auto"/>
          <w:bottom w:val="single" w:sz="4" w:space="1" w:color="auto"/>
          <w:right w:val="single" w:sz="4" w:space="4" w:color="auto"/>
        </w:pBdr>
      </w:pPr>
      <w:r>
        <w:t xml:space="preserve">CREATE </w:t>
      </w:r>
      <w:r w:rsidR="003934A9">
        <w:t>a</w:t>
      </w:r>
      <w:r>
        <w:t xml:space="preserve"> 3-by-</w:t>
      </w:r>
      <w:r w:rsidR="003934A9">
        <w:t>7</w:t>
      </w:r>
      <w:r>
        <w:t xml:space="preserve"> two-dimensional array</w:t>
      </w:r>
      <w:r w:rsidR="003934A9">
        <w:t xml:space="preserve"> called Hour</w:t>
      </w:r>
      <w:r>
        <w:t xml:space="preserve"> of integer type.</w:t>
      </w:r>
    </w:p>
    <w:p w14:paraId="0AC61239" w14:textId="1A611E73" w:rsidR="00974B9A" w:rsidRDefault="00974B9A" w:rsidP="00974B9A">
      <w:pPr>
        <w:pBdr>
          <w:top w:val="single" w:sz="4" w:space="1" w:color="auto"/>
          <w:left w:val="single" w:sz="4" w:space="4" w:color="auto"/>
          <w:bottom w:val="single" w:sz="4" w:space="1" w:color="auto"/>
          <w:right w:val="single" w:sz="4" w:space="4" w:color="auto"/>
        </w:pBdr>
      </w:pPr>
      <w:r>
        <w:t xml:space="preserve">READ </w:t>
      </w:r>
      <w:r w:rsidR="003934A9">
        <w:t xml:space="preserve">random integer between 0 and 10 </w:t>
      </w:r>
    </w:p>
    <w:p w14:paraId="6688B03D" w14:textId="01B4EE66" w:rsidR="00974B9A" w:rsidRDefault="00974B9A" w:rsidP="00974B9A">
      <w:pPr>
        <w:pBdr>
          <w:top w:val="single" w:sz="4" w:space="1" w:color="auto"/>
          <w:left w:val="single" w:sz="4" w:space="4" w:color="auto"/>
          <w:bottom w:val="single" w:sz="4" w:space="1" w:color="auto"/>
          <w:right w:val="single" w:sz="4" w:space="4" w:color="auto"/>
        </w:pBdr>
      </w:pPr>
      <w:r>
        <w:t xml:space="preserve">Store the </w:t>
      </w:r>
      <w:r w:rsidR="003934A9">
        <w:t>random</w:t>
      </w:r>
      <w:r>
        <w:t xml:space="preserve"> value in the array</w:t>
      </w:r>
      <w:r w:rsidR="003934A9">
        <w:t xml:space="preserve"> Hours</w:t>
      </w:r>
    </w:p>
    <w:p w14:paraId="757E13F0" w14:textId="3F928B20" w:rsidR="00974B9A" w:rsidRDefault="00974B9A" w:rsidP="00974B9A">
      <w:pPr>
        <w:pBdr>
          <w:top w:val="single" w:sz="4" w:space="1" w:color="auto"/>
          <w:left w:val="single" w:sz="4" w:space="4" w:color="auto"/>
          <w:bottom w:val="single" w:sz="4" w:space="1" w:color="auto"/>
          <w:right w:val="single" w:sz="4" w:space="4" w:color="auto"/>
        </w:pBdr>
      </w:pPr>
      <w:r>
        <w:t>PRINT “</w:t>
      </w:r>
      <w:r w:rsidR="003934A9">
        <w:t>Employees Data</w:t>
      </w:r>
      <w:proofErr w:type="gramStart"/>
      <w:r w:rsidR="003934A9">
        <w:t xml:space="preserve">: </w:t>
      </w:r>
      <w:r>
        <w:t>”</w:t>
      </w:r>
      <w:proofErr w:type="gramEnd"/>
    </w:p>
    <w:p w14:paraId="1F99002C" w14:textId="7B16E1DB" w:rsidR="00974B9A" w:rsidRDefault="00974B9A" w:rsidP="00974B9A">
      <w:pPr>
        <w:pBdr>
          <w:top w:val="single" w:sz="4" w:space="1" w:color="auto"/>
          <w:left w:val="single" w:sz="4" w:space="4" w:color="auto"/>
          <w:bottom w:val="single" w:sz="4" w:space="1" w:color="auto"/>
          <w:right w:val="single" w:sz="4" w:space="4" w:color="auto"/>
        </w:pBdr>
      </w:pPr>
      <w:r>
        <w:t>PRINT</w:t>
      </w:r>
      <w:r w:rsidR="003934A9">
        <w:t xml:space="preserve"> </w:t>
      </w:r>
      <w:proofErr w:type="gramStart"/>
      <w:r w:rsidR="003934A9">
        <w:t xml:space="preserve">“  </w:t>
      </w:r>
      <w:proofErr w:type="gramEnd"/>
      <w:r w:rsidR="003934A9">
        <w:t xml:space="preserve">                    Mon     Tue     Wed     Thu     Fri     Sat     Sun</w:t>
      </w:r>
      <w:r>
        <w:t xml:space="preserve">” </w:t>
      </w:r>
    </w:p>
    <w:p w14:paraId="26708074" w14:textId="63AC0634" w:rsidR="00974B9A" w:rsidRDefault="003934A9" w:rsidP="00974B9A">
      <w:pPr>
        <w:pBdr>
          <w:top w:val="single" w:sz="4" w:space="1" w:color="auto"/>
          <w:left w:val="single" w:sz="4" w:space="4" w:color="auto"/>
          <w:bottom w:val="single" w:sz="4" w:space="1" w:color="auto"/>
          <w:right w:val="single" w:sz="4" w:space="4" w:color="auto"/>
        </w:pBdr>
      </w:pPr>
      <w:r>
        <w:t>PRINT “Employee1</w:t>
      </w:r>
      <w:r w:rsidR="003A4BFC">
        <w:t xml:space="preserve">   </w:t>
      </w:r>
      <w:proofErr w:type="gramStart"/>
      <w:r w:rsidR="003A4BFC">
        <w:t xml:space="preserve">  ”</w:t>
      </w:r>
      <w:proofErr w:type="gramEnd"/>
    </w:p>
    <w:p w14:paraId="5EC669D2" w14:textId="10CB81F5" w:rsidR="003934A9" w:rsidRDefault="003934A9" w:rsidP="00974B9A">
      <w:pPr>
        <w:pBdr>
          <w:top w:val="single" w:sz="4" w:space="1" w:color="auto"/>
          <w:left w:val="single" w:sz="4" w:space="4" w:color="auto"/>
          <w:bottom w:val="single" w:sz="4" w:space="1" w:color="auto"/>
          <w:right w:val="single" w:sz="4" w:space="4" w:color="auto"/>
        </w:pBdr>
      </w:pPr>
      <w:r>
        <w:t xml:space="preserve">CREATE a FOR loop that </w:t>
      </w:r>
      <w:r w:rsidR="003A4BFC">
        <w:t xml:space="preserve">CREATES a variable </w:t>
      </w:r>
      <w:proofErr w:type="spellStart"/>
      <w:r w:rsidR="00ED278F">
        <w:t>i</w:t>
      </w:r>
      <w:proofErr w:type="spellEnd"/>
      <w:r w:rsidR="00ED278F">
        <w:t xml:space="preserve"> </w:t>
      </w:r>
      <w:r w:rsidR="003A4BFC">
        <w:t>that executes the loop 7 times with incrementation each time</w:t>
      </w:r>
    </w:p>
    <w:p w14:paraId="70F399FC" w14:textId="2D14AD6D" w:rsidR="003A4BFC" w:rsidRDefault="003A4BFC" w:rsidP="00974B9A">
      <w:pPr>
        <w:pBdr>
          <w:top w:val="single" w:sz="4" w:space="1" w:color="auto"/>
          <w:left w:val="single" w:sz="4" w:space="4" w:color="auto"/>
          <w:bottom w:val="single" w:sz="4" w:space="1" w:color="auto"/>
          <w:right w:val="single" w:sz="4" w:space="4" w:color="auto"/>
        </w:pBdr>
      </w:pPr>
      <w:r>
        <w:t xml:space="preserve">         Each time the loop the executed PRINT the array value stored in row number 0 and column number same as the value of l.</w:t>
      </w:r>
    </w:p>
    <w:p w14:paraId="0D4DEF7D" w14:textId="02193DA3" w:rsidR="003A4BFC" w:rsidRDefault="003A4BFC" w:rsidP="00974B9A">
      <w:pPr>
        <w:pBdr>
          <w:top w:val="single" w:sz="4" w:space="1" w:color="auto"/>
          <w:left w:val="single" w:sz="4" w:space="4" w:color="auto"/>
          <w:bottom w:val="single" w:sz="4" w:space="1" w:color="auto"/>
          <w:right w:val="single" w:sz="4" w:space="4" w:color="auto"/>
        </w:pBdr>
      </w:pPr>
      <w:r>
        <w:t>END FOR loop</w:t>
      </w:r>
    </w:p>
    <w:p w14:paraId="1D5E3816" w14:textId="5CAABB8F" w:rsidR="003A4BFC" w:rsidRDefault="003A4BFC" w:rsidP="00974B9A">
      <w:pPr>
        <w:pBdr>
          <w:top w:val="single" w:sz="4" w:space="1" w:color="auto"/>
          <w:left w:val="single" w:sz="4" w:space="4" w:color="auto"/>
          <w:bottom w:val="single" w:sz="4" w:space="1" w:color="auto"/>
          <w:right w:val="single" w:sz="4" w:space="4" w:color="auto"/>
        </w:pBdr>
      </w:pPr>
      <w:r>
        <w:t xml:space="preserve">PRINT “Employee2  </w:t>
      </w:r>
      <w:proofErr w:type="gramStart"/>
      <w:r>
        <w:t xml:space="preserve">  ”</w:t>
      </w:r>
      <w:proofErr w:type="gramEnd"/>
    </w:p>
    <w:p w14:paraId="3092711C" w14:textId="77777777" w:rsidR="003A4BFC" w:rsidRDefault="003A4BFC" w:rsidP="003A4BFC">
      <w:pPr>
        <w:pBdr>
          <w:top w:val="single" w:sz="4" w:space="1" w:color="auto"/>
          <w:left w:val="single" w:sz="4" w:space="4" w:color="auto"/>
          <w:bottom w:val="single" w:sz="4" w:space="1" w:color="auto"/>
          <w:right w:val="single" w:sz="4" w:space="4" w:color="auto"/>
        </w:pBdr>
      </w:pPr>
      <w:r>
        <w:t>Now, again CREATE a FOR loop that CREATES a variable l that executes the loop 7 times with incrementation each time</w:t>
      </w:r>
    </w:p>
    <w:p w14:paraId="7D0A19E8" w14:textId="13FC92D6" w:rsidR="003A4BFC" w:rsidRDefault="003A4BFC" w:rsidP="003A4BFC">
      <w:pPr>
        <w:pBdr>
          <w:top w:val="single" w:sz="4" w:space="1" w:color="auto"/>
          <w:left w:val="single" w:sz="4" w:space="4" w:color="auto"/>
          <w:bottom w:val="single" w:sz="4" w:space="1" w:color="auto"/>
          <w:right w:val="single" w:sz="4" w:space="4" w:color="auto"/>
        </w:pBdr>
      </w:pPr>
      <w:r>
        <w:t xml:space="preserve">         Each time the loop the executed PRINT the array value stored in row number 1 and column number same as the value of l.</w:t>
      </w:r>
    </w:p>
    <w:p w14:paraId="0790D837" w14:textId="3D9D0062" w:rsidR="003A4BFC" w:rsidRDefault="003A4BFC" w:rsidP="003A4BFC">
      <w:pPr>
        <w:pBdr>
          <w:top w:val="single" w:sz="4" w:space="1" w:color="auto"/>
          <w:left w:val="single" w:sz="4" w:space="4" w:color="auto"/>
          <w:bottom w:val="single" w:sz="4" w:space="1" w:color="auto"/>
          <w:right w:val="single" w:sz="4" w:space="4" w:color="auto"/>
        </w:pBdr>
      </w:pPr>
      <w:r>
        <w:t>END FOR loop</w:t>
      </w:r>
    </w:p>
    <w:p w14:paraId="4B248AF0" w14:textId="1D44BA48" w:rsidR="003A4BFC" w:rsidRDefault="003A4BFC" w:rsidP="003A4BFC">
      <w:pPr>
        <w:pBdr>
          <w:top w:val="single" w:sz="4" w:space="1" w:color="auto"/>
          <w:left w:val="single" w:sz="4" w:space="4" w:color="auto"/>
          <w:bottom w:val="single" w:sz="4" w:space="1" w:color="auto"/>
          <w:right w:val="single" w:sz="4" w:space="4" w:color="auto"/>
        </w:pBdr>
      </w:pPr>
      <w:r>
        <w:t xml:space="preserve">PRINT “Employee3  </w:t>
      </w:r>
      <w:proofErr w:type="gramStart"/>
      <w:r>
        <w:t xml:space="preserve">  ”</w:t>
      </w:r>
      <w:proofErr w:type="gramEnd"/>
    </w:p>
    <w:p w14:paraId="1B6DF6BD" w14:textId="77777777" w:rsidR="003A4BFC" w:rsidRDefault="003A4BFC" w:rsidP="003A4BFC">
      <w:pPr>
        <w:pBdr>
          <w:top w:val="single" w:sz="4" w:space="1" w:color="auto"/>
          <w:left w:val="single" w:sz="4" w:space="4" w:color="auto"/>
          <w:bottom w:val="single" w:sz="4" w:space="1" w:color="auto"/>
          <w:right w:val="single" w:sz="4" w:space="4" w:color="auto"/>
        </w:pBdr>
      </w:pPr>
      <w:r>
        <w:t>Now again CREATE a FOR loop that CREATES a variable l that executes the loop 7 times with incrementation each time</w:t>
      </w:r>
    </w:p>
    <w:p w14:paraId="649F6987" w14:textId="6DD516E1" w:rsidR="003A4BFC" w:rsidRDefault="003A4BFC" w:rsidP="003A4BFC">
      <w:pPr>
        <w:pBdr>
          <w:top w:val="single" w:sz="4" w:space="1" w:color="auto"/>
          <w:left w:val="single" w:sz="4" w:space="4" w:color="auto"/>
          <w:bottom w:val="single" w:sz="4" w:space="1" w:color="auto"/>
          <w:right w:val="single" w:sz="4" w:space="4" w:color="auto"/>
        </w:pBdr>
      </w:pPr>
      <w:r>
        <w:lastRenderedPageBreak/>
        <w:t xml:space="preserve">         Each time the loop the executed PRINT the array value stored in row number 2 and column number same as the value of l.</w:t>
      </w:r>
    </w:p>
    <w:p w14:paraId="21F01F85" w14:textId="62022EBE" w:rsidR="003A4BFC" w:rsidRDefault="003A4BFC" w:rsidP="00974B9A">
      <w:pPr>
        <w:pBdr>
          <w:top w:val="single" w:sz="4" w:space="1" w:color="auto"/>
          <w:left w:val="single" w:sz="4" w:space="4" w:color="auto"/>
          <w:bottom w:val="single" w:sz="4" w:space="1" w:color="auto"/>
          <w:right w:val="single" w:sz="4" w:space="4" w:color="auto"/>
        </w:pBdr>
      </w:pPr>
      <w:r>
        <w:t>END FOR loop</w:t>
      </w:r>
    </w:p>
    <w:p w14:paraId="08C82AA9" w14:textId="680EA940" w:rsidR="003A4BFC" w:rsidRDefault="003A4BFC" w:rsidP="00974B9A">
      <w:pPr>
        <w:pBdr>
          <w:top w:val="single" w:sz="4" w:space="1" w:color="auto"/>
          <w:left w:val="single" w:sz="4" w:space="4" w:color="auto"/>
          <w:bottom w:val="single" w:sz="4" w:space="1" w:color="auto"/>
          <w:right w:val="single" w:sz="4" w:space="4" w:color="auto"/>
        </w:pBdr>
      </w:pPr>
      <w:proofErr w:type="gramStart"/>
      <w:r>
        <w:t>PRINT  a</w:t>
      </w:r>
      <w:proofErr w:type="gramEnd"/>
      <w:r>
        <w:t xml:space="preserve"> line</w:t>
      </w:r>
    </w:p>
    <w:p w14:paraId="157FE96D" w14:textId="6E2495C7" w:rsidR="003A4BFC" w:rsidRDefault="003A4BFC" w:rsidP="00974B9A">
      <w:pPr>
        <w:pBdr>
          <w:top w:val="single" w:sz="4" w:space="1" w:color="auto"/>
          <w:left w:val="single" w:sz="4" w:space="4" w:color="auto"/>
          <w:bottom w:val="single" w:sz="4" w:space="1" w:color="auto"/>
          <w:right w:val="single" w:sz="4" w:space="4" w:color="auto"/>
        </w:pBdr>
      </w:pPr>
      <w:r>
        <w:t>PRINT a line</w:t>
      </w:r>
    </w:p>
    <w:p w14:paraId="764F1F42" w14:textId="546F2634" w:rsidR="003A4BFC" w:rsidRDefault="003A4BFC" w:rsidP="00974B9A">
      <w:pPr>
        <w:pBdr>
          <w:top w:val="single" w:sz="4" w:space="1" w:color="auto"/>
          <w:left w:val="single" w:sz="4" w:space="4" w:color="auto"/>
          <w:bottom w:val="single" w:sz="4" w:space="1" w:color="auto"/>
          <w:right w:val="single" w:sz="4" w:space="4" w:color="auto"/>
        </w:pBdr>
      </w:pPr>
      <w:proofErr w:type="gramStart"/>
      <w:r>
        <w:t>CALL  method</w:t>
      </w:r>
      <w:proofErr w:type="gramEnd"/>
      <w:r>
        <w:t xml:space="preserve"> </w:t>
      </w:r>
      <w:proofErr w:type="spellStart"/>
      <w:r>
        <w:t>addHours</w:t>
      </w:r>
      <w:proofErr w:type="spellEnd"/>
      <w:r>
        <w:t xml:space="preserve"> with argument as array Hours</w:t>
      </w:r>
    </w:p>
    <w:p w14:paraId="2D8FE715" w14:textId="4865E1F4" w:rsidR="003934A9" w:rsidRDefault="003934A9" w:rsidP="00974B9A">
      <w:pPr>
        <w:pBdr>
          <w:top w:val="single" w:sz="4" w:space="1" w:color="auto"/>
          <w:left w:val="single" w:sz="4" w:space="4" w:color="auto"/>
          <w:bottom w:val="single" w:sz="4" w:space="1" w:color="auto"/>
          <w:right w:val="single" w:sz="4" w:space="4" w:color="auto"/>
        </w:pBdr>
      </w:pPr>
      <w:r>
        <w:t>End the MAIN method</w:t>
      </w:r>
    </w:p>
    <w:p w14:paraId="44FCA4E7" w14:textId="15BBEFAB" w:rsidR="00974B9A" w:rsidRDefault="00974B9A" w:rsidP="00974B9A">
      <w:pPr>
        <w:pBdr>
          <w:top w:val="single" w:sz="4" w:space="1" w:color="auto"/>
          <w:left w:val="single" w:sz="4" w:space="4" w:color="auto"/>
          <w:bottom w:val="single" w:sz="4" w:space="1" w:color="auto"/>
          <w:right w:val="single" w:sz="4" w:space="4" w:color="auto"/>
        </w:pBdr>
      </w:pPr>
      <w:r>
        <w:t xml:space="preserve">Now we write method </w:t>
      </w:r>
      <w:proofErr w:type="spellStart"/>
      <w:r w:rsidR="003A4BFC">
        <w:t>namedaddHours</w:t>
      </w:r>
      <w:proofErr w:type="spellEnd"/>
      <w:r>
        <w:t xml:space="preserve"> with </w:t>
      </w:r>
      <w:r w:rsidR="003A4BFC">
        <w:t xml:space="preserve">no return </w:t>
      </w:r>
      <w:proofErr w:type="spellStart"/>
      <w:r w:rsidR="003A4BFC">
        <w:t>type</w:t>
      </w:r>
      <w:r>
        <w:t>and</w:t>
      </w:r>
      <w:proofErr w:type="spellEnd"/>
      <w:r>
        <w:t xml:space="preserve"> parameters as array</w:t>
      </w:r>
      <w:r w:rsidR="003A4BFC">
        <w:t xml:space="preserve"> of type integer called hours</w:t>
      </w:r>
    </w:p>
    <w:p w14:paraId="65E61F07" w14:textId="3C0E7412" w:rsidR="003A4BFC" w:rsidRDefault="003A4BFC" w:rsidP="00974B9A">
      <w:pPr>
        <w:pBdr>
          <w:top w:val="single" w:sz="4" w:space="1" w:color="auto"/>
          <w:left w:val="single" w:sz="4" w:space="4" w:color="auto"/>
          <w:bottom w:val="single" w:sz="4" w:space="1" w:color="auto"/>
          <w:right w:val="single" w:sz="4" w:space="4" w:color="auto"/>
        </w:pBdr>
      </w:pPr>
      <w:r>
        <w:t>CREATE an array a of data type integer and size 7</w:t>
      </w:r>
    </w:p>
    <w:p w14:paraId="11879CC0" w14:textId="4CBBD779" w:rsidR="003A4BFC" w:rsidRDefault="003A4BFC" w:rsidP="00974B9A">
      <w:pPr>
        <w:pBdr>
          <w:top w:val="single" w:sz="4" w:space="1" w:color="auto"/>
          <w:left w:val="single" w:sz="4" w:space="4" w:color="auto"/>
          <w:bottom w:val="single" w:sz="4" w:space="1" w:color="auto"/>
          <w:right w:val="single" w:sz="4" w:space="4" w:color="auto"/>
        </w:pBdr>
      </w:pPr>
      <w:r>
        <w:t>CREATE an array b of data type integer and size 7</w:t>
      </w:r>
    </w:p>
    <w:p w14:paraId="5D460A48" w14:textId="180B221C" w:rsidR="003A4BFC" w:rsidRDefault="003A4BFC" w:rsidP="00974B9A">
      <w:pPr>
        <w:pBdr>
          <w:top w:val="single" w:sz="4" w:space="1" w:color="auto"/>
          <w:left w:val="single" w:sz="4" w:space="4" w:color="auto"/>
          <w:bottom w:val="single" w:sz="4" w:space="1" w:color="auto"/>
          <w:right w:val="single" w:sz="4" w:space="4" w:color="auto"/>
        </w:pBdr>
      </w:pPr>
      <w:r>
        <w:t>CREATE an array c of data type integer and size 7</w:t>
      </w:r>
    </w:p>
    <w:p w14:paraId="7E285479" w14:textId="2B6121DC" w:rsidR="003A4BFC" w:rsidRDefault="003A4BFC" w:rsidP="00974B9A">
      <w:pPr>
        <w:pBdr>
          <w:top w:val="single" w:sz="4" w:space="1" w:color="auto"/>
          <w:left w:val="single" w:sz="4" w:space="4" w:color="auto"/>
          <w:bottom w:val="single" w:sz="4" w:space="1" w:color="auto"/>
          <w:right w:val="single" w:sz="4" w:space="4" w:color="auto"/>
        </w:pBdr>
      </w:pPr>
      <w:r>
        <w:t>CREATE an array days of data type String and size 7</w:t>
      </w:r>
    </w:p>
    <w:p w14:paraId="485CADA4" w14:textId="3BA546EC" w:rsidR="003A4BFC" w:rsidRDefault="003A4BFC" w:rsidP="00974B9A">
      <w:pPr>
        <w:pBdr>
          <w:top w:val="single" w:sz="4" w:space="1" w:color="auto"/>
          <w:left w:val="single" w:sz="4" w:space="4" w:color="auto"/>
          <w:bottom w:val="single" w:sz="4" w:space="1" w:color="auto"/>
          <w:right w:val="single" w:sz="4" w:space="4" w:color="auto"/>
        </w:pBdr>
      </w:pPr>
      <w:r>
        <w:t xml:space="preserve">STORE “Monday”, “Tuesday”, “Wednesday”, “Thursday”, “Friday”, “Saturday”, “Sunday” </w:t>
      </w:r>
      <w:r w:rsidR="004569C9">
        <w:t>in array called days</w:t>
      </w:r>
    </w:p>
    <w:p w14:paraId="4D97B89C" w14:textId="509216B5" w:rsidR="004569C9" w:rsidRDefault="004569C9" w:rsidP="00974B9A">
      <w:pPr>
        <w:pBdr>
          <w:top w:val="single" w:sz="4" w:space="1" w:color="auto"/>
          <w:left w:val="single" w:sz="4" w:space="4" w:color="auto"/>
          <w:bottom w:val="single" w:sz="4" w:space="1" w:color="auto"/>
          <w:right w:val="single" w:sz="4" w:space="4" w:color="auto"/>
        </w:pBdr>
      </w:pPr>
      <w:r>
        <w:t>CREATE variables add1, add2 and add3 of integer data type with initial values as 0</w:t>
      </w:r>
    </w:p>
    <w:p w14:paraId="119A0DA1" w14:textId="4DA966C5" w:rsidR="00974B9A" w:rsidRDefault="00974B9A" w:rsidP="00974B9A">
      <w:pPr>
        <w:pBdr>
          <w:top w:val="single" w:sz="4" w:space="1" w:color="auto"/>
          <w:left w:val="single" w:sz="4" w:space="4" w:color="auto"/>
          <w:bottom w:val="single" w:sz="4" w:space="1" w:color="auto"/>
          <w:right w:val="single" w:sz="4" w:space="4" w:color="auto"/>
        </w:pBdr>
      </w:pPr>
    </w:p>
    <w:p w14:paraId="267150C2" w14:textId="4238AB5D" w:rsidR="004569C9" w:rsidRDefault="004569C9" w:rsidP="00974B9A">
      <w:pPr>
        <w:pBdr>
          <w:top w:val="single" w:sz="4" w:space="1" w:color="auto"/>
          <w:left w:val="single" w:sz="4" w:space="4" w:color="auto"/>
          <w:bottom w:val="single" w:sz="4" w:space="1" w:color="auto"/>
          <w:right w:val="single" w:sz="4" w:space="4" w:color="auto"/>
        </w:pBdr>
      </w:pPr>
      <w:r>
        <w:t xml:space="preserve">        Inside the for loop we STORE the value of array hours with row 0 and column as </w:t>
      </w:r>
      <w:proofErr w:type="spellStart"/>
      <w:r>
        <w:t>i</w:t>
      </w:r>
      <w:proofErr w:type="spellEnd"/>
      <w:r>
        <w:t xml:space="preserve"> in array a with index </w:t>
      </w:r>
      <w:proofErr w:type="spellStart"/>
      <w:r>
        <w:t>i</w:t>
      </w:r>
      <w:proofErr w:type="spellEnd"/>
    </w:p>
    <w:p w14:paraId="1312E82D" w14:textId="023045FE" w:rsidR="004569C9" w:rsidRDefault="003858E4" w:rsidP="00974B9A">
      <w:pPr>
        <w:pBdr>
          <w:top w:val="single" w:sz="4" w:space="1" w:color="auto"/>
          <w:left w:val="single" w:sz="4" w:space="4" w:color="auto"/>
          <w:bottom w:val="single" w:sz="4" w:space="1" w:color="auto"/>
          <w:right w:val="single" w:sz="4" w:space="4" w:color="auto"/>
        </w:pBdr>
      </w:pPr>
      <w:r>
        <w:t xml:space="preserve">        </w:t>
      </w:r>
      <w:r w:rsidR="004569C9">
        <w:t>Also, we ad</w:t>
      </w:r>
      <w:r>
        <w:t>d</w:t>
      </w:r>
      <w:r w:rsidR="004569C9">
        <w:t xml:space="preserve"> the value of </w:t>
      </w:r>
      <w:r>
        <w:t xml:space="preserve">array hours with row as 0 and column as </w:t>
      </w:r>
      <w:proofErr w:type="spellStart"/>
      <w:r>
        <w:t>i</w:t>
      </w:r>
      <w:proofErr w:type="spellEnd"/>
      <w:r>
        <w:t xml:space="preserve"> to the initial value of variable add1 and STORE the resultant in variable add1.</w:t>
      </w:r>
    </w:p>
    <w:p w14:paraId="1D8D3C22" w14:textId="4AE36557" w:rsidR="004569C9" w:rsidRDefault="004569C9" w:rsidP="00974B9A">
      <w:pPr>
        <w:pBdr>
          <w:top w:val="single" w:sz="4" w:space="1" w:color="auto"/>
          <w:left w:val="single" w:sz="4" w:space="4" w:color="auto"/>
          <w:bottom w:val="single" w:sz="4" w:space="1" w:color="auto"/>
          <w:right w:val="single" w:sz="4" w:space="4" w:color="auto"/>
        </w:pBdr>
      </w:pPr>
      <w:r>
        <w:t>Then END FOR loop</w:t>
      </w:r>
    </w:p>
    <w:p w14:paraId="74608A35" w14:textId="12AD6376" w:rsidR="004569C9" w:rsidRDefault="004569C9" w:rsidP="004569C9">
      <w:pPr>
        <w:pBdr>
          <w:top w:val="single" w:sz="4" w:space="1" w:color="auto"/>
          <w:left w:val="single" w:sz="4" w:space="4" w:color="auto"/>
          <w:bottom w:val="single" w:sz="4" w:space="1" w:color="auto"/>
          <w:right w:val="single" w:sz="4" w:space="4" w:color="auto"/>
        </w:pBdr>
      </w:pPr>
      <w:r>
        <w:t xml:space="preserve">Again, </w:t>
      </w:r>
      <w:proofErr w:type="gramStart"/>
      <w:r>
        <w:t>We</w:t>
      </w:r>
      <w:proofErr w:type="gramEnd"/>
      <w:r>
        <w:t xml:space="preserve"> define a FOR loop which CREATE a variable </w:t>
      </w:r>
      <w:proofErr w:type="spellStart"/>
      <w:r>
        <w:t>i</w:t>
      </w:r>
      <w:proofErr w:type="spellEnd"/>
      <w:r>
        <w:t xml:space="preserve"> with initial value as 0 and it runs till 7 and increments the value each time the loop is executed.</w:t>
      </w:r>
    </w:p>
    <w:p w14:paraId="36A31B1A" w14:textId="5D728C66" w:rsidR="004569C9" w:rsidRDefault="004569C9" w:rsidP="004569C9">
      <w:pPr>
        <w:pBdr>
          <w:top w:val="single" w:sz="4" w:space="1" w:color="auto"/>
          <w:left w:val="single" w:sz="4" w:space="4" w:color="auto"/>
          <w:bottom w:val="single" w:sz="4" w:space="1" w:color="auto"/>
          <w:right w:val="single" w:sz="4" w:space="4" w:color="auto"/>
        </w:pBdr>
      </w:pPr>
      <w:r>
        <w:t xml:space="preserve">        Inside the for loop we STORE the value of array hours with row 1 and column as </w:t>
      </w:r>
      <w:proofErr w:type="spellStart"/>
      <w:r>
        <w:t>i</w:t>
      </w:r>
      <w:proofErr w:type="spellEnd"/>
      <w:r>
        <w:t xml:space="preserve"> in array b with index </w:t>
      </w:r>
      <w:proofErr w:type="spellStart"/>
      <w:r>
        <w:t>i</w:t>
      </w:r>
      <w:proofErr w:type="spellEnd"/>
    </w:p>
    <w:p w14:paraId="0E80FFCC" w14:textId="31AA2236" w:rsidR="003858E4" w:rsidRDefault="003858E4" w:rsidP="004569C9">
      <w:pPr>
        <w:pBdr>
          <w:top w:val="single" w:sz="4" w:space="1" w:color="auto"/>
          <w:left w:val="single" w:sz="4" w:space="4" w:color="auto"/>
          <w:bottom w:val="single" w:sz="4" w:space="1" w:color="auto"/>
          <w:right w:val="single" w:sz="4" w:space="4" w:color="auto"/>
        </w:pBdr>
      </w:pPr>
      <w:r>
        <w:t xml:space="preserve">        Also, we add the value of array hours with row 1 and column as </w:t>
      </w:r>
      <w:proofErr w:type="spellStart"/>
      <w:r>
        <w:t>i</w:t>
      </w:r>
      <w:proofErr w:type="spellEnd"/>
      <w:r>
        <w:t xml:space="preserve"> to the initial value of variable add2 and STORE the resultant in variable add2. </w:t>
      </w:r>
    </w:p>
    <w:p w14:paraId="2A537410" w14:textId="77777777" w:rsidR="004569C9" w:rsidRDefault="004569C9" w:rsidP="004569C9">
      <w:pPr>
        <w:pBdr>
          <w:top w:val="single" w:sz="4" w:space="1" w:color="auto"/>
          <w:left w:val="single" w:sz="4" w:space="4" w:color="auto"/>
          <w:bottom w:val="single" w:sz="4" w:space="1" w:color="auto"/>
          <w:right w:val="single" w:sz="4" w:space="4" w:color="auto"/>
        </w:pBdr>
      </w:pPr>
      <w:r>
        <w:t>Then END FOR loop</w:t>
      </w:r>
    </w:p>
    <w:p w14:paraId="3836D2B0" w14:textId="77777777" w:rsidR="003858E4" w:rsidRDefault="003858E4" w:rsidP="003858E4">
      <w:pPr>
        <w:pBdr>
          <w:top w:val="single" w:sz="4" w:space="1" w:color="auto"/>
          <w:left w:val="single" w:sz="4" w:space="4" w:color="auto"/>
          <w:bottom w:val="single" w:sz="4" w:space="1" w:color="auto"/>
          <w:right w:val="single" w:sz="4" w:space="4" w:color="auto"/>
        </w:pBdr>
      </w:pPr>
      <w:r>
        <w:t xml:space="preserve">Again, </w:t>
      </w:r>
      <w:proofErr w:type="gramStart"/>
      <w:r>
        <w:t>We</w:t>
      </w:r>
      <w:proofErr w:type="gramEnd"/>
      <w:r>
        <w:t xml:space="preserve"> define a FOR loop which CREATE a variable </w:t>
      </w:r>
      <w:proofErr w:type="spellStart"/>
      <w:r>
        <w:t>i</w:t>
      </w:r>
      <w:proofErr w:type="spellEnd"/>
      <w:r>
        <w:t xml:space="preserve"> with initial value as 0 and it runs till 7 and increments the value each time the loop is executed.</w:t>
      </w:r>
    </w:p>
    <w:p w14:paraId="2A3D6A27" w14:textId="6390E1DA" w:rsidR="003858E4" w:rsidRDefault="003858E4" w:rsidP="003858E4">
      <w:pPr>
        <w:pBdr>
          <w:top w:val="single" w:sz="4" w:space="1" w:color="auto"/>
          <w:left w:val="single" w:sz="4" w:space="4" w:color="auto"/>
          <w:bottom w:val="single" w:sz="4" w:space="1" w:color="auto"/>
          <w:right w:val="single" w:sz="4" w:space="4" w:color="auto"/>
        </w:pBdr>
      </w:pPr>
      <w:r>
        <w:lastRenderedPageBreak/>
        <w:t xml:space="preserve">        Inside the for loop we STORE the value of array hours with row 2 and column as </w:t>
      </w:r>
      <w:proofErr w:type="spellStart"/>
      <w:r>
        <w:t>i</w:t>
      </w:r>
      <w:proofErr w:type="spellEnd"/>
      <w:r>
        <w:t xml:space="preserve"> in array c with index </w:t>
      </w:r>
      <w:proofErr w:type="spellStart"/>
      <w:r>
        <w:t>i</w:t>
      </w:r>
      <w:proofErr w:type="spellEnd"/>
    </w:p>
    <w:p w14:paraId="111E2733" w14:textId="40D84C63" w:rsidR="003858E4" w:rsidRDefault="003858E4" w:rsidP="003858E4">
      <w:pPr>
        <w:pBdr>
          <w:top w:val="single" w:sz="4" w:space="1" w:color="auto"/>
          <w:left w:val="single" w:sz="4" w:space="4" w:color="auto"/>
          <w:bottom w:val="single" w:sz="4" w:space="1" w:color="auto"/>
          <w:right w:val="single" w:sz="4" w:space="4" w:color="auto"/>
        </w:pBdr>
      </w:pPr>
      <w:r>
        <w:t xml:space="preserve">        Also, we add the value of array hours with row 2 and column as </w:t>
      </w:r>
      <w:proofErr w:type="spellStart"/>
      <w:r>
        <w:t>i</w:t>
      </w:r>
      <w:proofErr w:type="spellEnd"/>
      <w:r>
        <w:t xml:space="preserve"> to the initial value of variable add3 and STORE the resultant in variable add3. </w:t>
      </w:r>
    </w:p>
    <w:p w14:paraId="4CD27883" w14:textId="77777777" w:rsidR="003858E4" w:rsidRDefault="003858E4" w:rsidP="003858E4">
      <w:pPr>
        <w:pBdr>
          <w:top w:val="single" w:sz="4" w:space="1" w:color="auto"/>
          <w:left w:val="single" w:sz="4" w:space="4" w:color="auto"/>
          <w:bottom w:val="single" w:sz="4" w:space="1" w:color="auto"/>
          <w:right w:val="single" w:sz="4" w:space="4" w:color="auto"/>
        </w:pBdr>
      </w:pPr>
      <w:r>
        <w:t>Then END FOR loop</w:t>
      </w:r>
    </w:p>
    <w:p w14:paraId="10B38756" w14:textId="3F726AC2" w:rsidR="004569C9" w:rsidRDefault="003858E4" w:rsidP="00974B9A">
      <w:pPr>
        <w:pBdr>
          <w:top w:val="single" w:sz="4" w:space="1" w:color="auto"/>
          <w:left w:val="single" w:sz="4" w:space="4" w:color="auto"/>
          <w:bottom w:val="single" w:sz="4" w:space="1" w:color="auto"/>
          <w:right w:val="single" w:sz="4" w:space="4" w:color="auto"/>
        </w:pBdr>
      </w:pPr>
      <w:proofErr w:type="gramStart"/>
      <w:r>
        <w:t>CREATE  array</w:t>
      </w:r>
      <w:proofErr w:type="gramEnd"/>
      <w:r>
        <w:t xml:space="preserve"> sum of integer data type and size 3</w:t>
      </w:r>
    </w:p>
    <w:p w14:paraId="237666AD" w14:textId="56C16DFB" w:rsidR="003858E4" w:rsidRDefault="003858E4" w:rsidP="00974B9A">
      <w:pPr>
        <w:pBdr>
          <w:top w:val="single" w:sz="4" w:space="1" w:color="auto"/>
          <w:left w:val="single" w:sz="4" w:space="4" w:color="auto"/>
          <w:bottom w:val="single" w:sz="4" w:space="1" w:color="auto"/>
          <w:right w:val="single" w:sz="4" w:space="4" w:color="auto"/>
        </w:pBdr>
      </w:pPr>
      <w:r>
        <w:t>STORE the value of add1 in array sum with index 0</w:t>
      </w:r>
    </w:p>
    <w:p w14:paraId="55A52CF2" w14:textId="39D22D1B" w:rsidR="003858E4" w:rsidRDefault="003858E4" w:rsidP="00974B9A">
      <w:pPr>
        <w:pBdr>
          <w:top w:val="single" w:sz="4" w:space="1" w:color="auto"/>
          <w:left w:val="single" w:sz="4" w:space="4" w:color="auto"/>
          <w:bottom w:val="single" w:sz="4" w:space="1" w:color="auto"/>
          <w:right w:val="single" w:sz="4" w:space="4" w:color="auto"/>
        </w:pBdr>
      </w:pPr>
      <w:r>
        <w:t>STORE the value of add2 in array sum with index 1</w:t>
      </w:r>
    </w:p>
    <w:p w14:paraId="3BBA23CF" w14:textId="38FF6FC0" w:rsidR="00974B9A" w:rsidRDefault="003858E4" w:rsidP="00974B9A">
      <w:pPr>
        <w:pBdr>
          <w:top w:val="single" w:sz="4" w:space="1" w:color="auto"/>
          <w:left w:val="single" w:sz="4" w:space="4" w:color="auto"/>
          <w:bottom w:val="single" w:sz="4" w:space="1" w:color="auto"/>
          <w:right w:val="single" w:sz="4" w:space="4" w:color="auto"/>
        </w:pBdr>
      </w:pPr>
      <w:r>
        <w:t>STORE the value of add3 in array sum with index 2</w:t>
      </w:r>
    </w:p>
    <w:p w14:paraId="3A6EE866" w14:textId="21698928" w:rsidR="003858E4" w:rsidRDefault="003858E4" w:rsidP="00974B9A">
      <w:pPr>
        <w:pBdr>
          <w:top w:val="single" w:sz="4" w:space="1" w:color="auto"/>
          <w:left w:val="single" w:sz="4" w:space="4" w:color="auto"/>
          <w:bottom w:val="single" w:sz="4" w:space="1" w:color="auto"/>
          <w:right w:val="single" w:sz="4" w:space="4" w:color="auto"/>
        </w:pBdr>
      </w:pPr>
      <w:r>
        <w:t>CREATE variables max1, max2, max3 with integer data-type</w:t>
      </w:r>
    </w:p>
    <w:p w14:paraId="68BF9919" w14:textId="3C6F4D31" w:rsidR="003858E4" w:rsidRDefault="003858E4" w:rsidP="00974B9A">
      <w:pPr>
        <w:pBdr>
          <w:top w:val="single" w:sz="4" w:space="1" w:color="auto"/>
          <w:left w:val="single" w:sz="4" w:space="4" w:color="auto"/>
          <w:bottom w:val="single" w:sz="4" w:space="1" w:color="auto"/>
          <w:right w:val="single" w:sz="4" w:space="4" w:color="auto"/>
        </w:pBdr>
      </w:pPr>
      <w:r>
        <w:t>STORE the value of array a with index 0 in variable max1</w:t>
      </w:r>
    </w:p>
    <w:p w14:paraId="585B7235" w14:textId="77777777" w:rsidR="003858E4" w:rsidRDefault="003858E4" w:rsidP="00974B9A">
      <w:pPr>
        <w:pBdr>
          <w:top w:val="single" w:sz="4" w:space="1" w:color="auto"/>
          <w:left w:val="single" w:sz="4" w:space="4" w:color="auto"/>
          <w:bottom w:val="single" w:sz="4" w:space="1" w:color="auto"/>
          <w:right w:val="single" w:sz="4" w:space="4" w:color="auto"/>
        </w:pBdr>
      </w:pPr>
      <w:r>
        <w:t>STORE the value of array b with index 0 in variable max2</w:t>
      </w:r>
    </w:p>
    <w:p w14:paraId="49CA7F23" w14:textId="77777777" w:rsidR="003858E4" w:rsidRDefault="003858E4" w:rsidP="00974B9A">
      <w:pPr>
        <w:pBdr>
          <w:top w:val="single" w:sz="4" w:space="1" w:color="auto"/>
          <w:left w:val="single" w:sz="4" w:space="4" w:color="auto"/>
          <w:bottom w:val="single" w:sz="4" w:space="1" w:color="auto"/>
          <w:right w:val="single" w:sz="4" w:space="4" w:color="auto"/>
        </w:pBdr>
      </w:pPr>
      <w:r>
        <w:t>STORE the value of array c with index 0 in variable max3</w:t>
      </w:r>
    </w:p>
    <w:p w14:paraId="1F007FA3" w14:textId="77777777" w:rsidR="003858E4" w:rsidRDefault="003858E4" w:rsidP="00974B9A">
      <w:pPr>
        <w:pBdr>
          <w:top w:val="single" w:sz="4" w:space="1" w:color="auto"/>
          <w:left w:val="single" w:sz="4" w:space="4" w:color="auto"/>
          <w:bottom w:val="single" w:sz="4" w:space="1" w:color="auto"/>
          <w:right w:val="single" w:sz="4" w:space="4" w:color="auto"/>
        </w:pBdr>
      </w:pPr>
      <w:r>
        <w:t>CREATE variables index1, index2 index3 of integer data-type and store 0 as initial value</w:t>
      </w:r>
    </w:p>
    <w:p w14:paraId="1693B796" w14:textId="77777777" w:rsidR="00E644C3" w:rsidRDefault="00E644C3" w:rsidP="00974B9A">
      <w:pPr>
        <w:pBdr>
          <w:top w:val="single" w:sz="4" w:space="1" w:color="auto"/>
          <w:left w:val="single" w:sz="4" w:space="4" w:color="auto"/>
          <w:bottom w:val="single" w:sz="4" w:space="1" w:color="auto"/>
          <w:right w:val="single" w:sz="4" w:space="4" w:color="auto"/>
        </w:pBdr>
      </w:pPr>
      <w:r>
        <w:t xml:space="preserve">We define a FOR loop which CREATE a variable </w:t>
      </w:r>
      <w:proofErr w:type="spellStart"/>
      <w:r>
        <w:t>i</w:t>
      </w:r>
      <w:proofErr w:type="spellEnd"/>
      <w:r>
        <w:t xml:space="preserve"> with initial value as 0 and it runs till 7 and increments the value each time the loop is executed.</w:t>
      </w:r>
    </w:p>
    <w:p w14:paraId="4993BD13" w14:textId="77777777" w:rsidR="00E644C3" w:rsidRDefault="00E644C3" w:rsidP="00974B9A">
      <w:pPr>
        <w:pBdr>
          <w:top w:val="single" w:sz="4" w:space="1" w:color="auto"/>
          <w:left w:val="single" w:sz="4" w:space="4" w:color="auto"/>
          <w:bottom w:val="single" w:sz="4" w:space="1" w:color="auto"/>
          <w:right w:val="single" w:sz="4" w:space="4" w:color="auto"/>
        </w:pBdr>
      </w:pPr>
      <w:r>
        <w:t xml:space="preserve">         Inside the loop we define an IF statement.</w:t>
      </w:r>
    </w:p>
    <w:p w14:paraId="3A402CCD" w14:textId="77777777" w:rsidR="00E644C3" w:rsidRDefault="00E644C3" w:rsidP="00974B9A">
      <w:pPr>
        <w:pBdr>
          <w:top w:val="single" w:sz="4" w:space="1" w:color="auto"/>
          <w:left w:val="single" w:sz="4" w:space="4" w:color="auto"/>
          <w:bottom w:val="single" w:sz="4" w:space="1" w:color="auto"/>
          <w:right w:val="single" w:sz="4" w:space="4" w:color="auto"/>
        </w:pBdr>
      </w:pPr>
      <w:r>
        <w:t xml:space="preserve">         It has a condition which checks whether the value of array a with </w:t>
      </w:r>
      <w:proofErr w:type="spellStart"/>
      <w:r>
        <w:t>i</w:t>
      </w:r>
      <w:proofErr w:type="spellEnd"/>
      <w:r>
        <w:t xml:space="preserve"> is greater than max1</w:t>
      </w:r>
    </w:p>
    <w:p w14:paraId="2CF9ECB0" w14:textId="35164C71" w:rsidR="00E644C3" w:rsidRDefault="00E644C3" w:rsidP="00974B9A">
      <w:pPr>
        <w:pBdr>
          <w:top w:val="single" w:sz="4" w:space="1" w:color="auto"/>
          <w:left w:val="single" w:sz="4" w:space="4" w:color="auto"/>
          <w:bottom w:val="single" w:sz="4" w:space="1" w:color="auto"/>
          <w:right w:val="single" w:sz="4" w:space="4" w:color="auto"/>
        </w:pBdr>
      </w:pPr>
      <w:r>
        <w:t xml:space="preserve">             If the condition is true </w:t>
      </w:r>
      <w:proofErr w:type="gramStart"/>
      <w:r>
        <w:t>STORE</w:t>
      </w:r>
      <w:proofErr w:type="gramEnd"/>
      <w:r>
        <w:t xml:space="preserve"> the value of array a with index </w:t>
      </w:r>
      <w:proofErr w:type="spellStart"/>
      <w:r>
        <w:t>i</w:t>
      </w:r>
      <w:proofErr w:type="spellEnd"/>
      <w:r>
        <w:t xml:space="preserve"> to max1 </w:t>
      </w:r>
    </w:p>
    <w:p w14:paraId="4492534F" w14:textId="77777777" w:rsidR="00E644C3" w:rsidRDefault="00E644C3" w:rsidP="00974B9A">
      <w:pPr>
        <w:pBdr>
          <w:top w:val="single" w:sz="4" w:space="1" w:color="auto"/>
          <w:left w:val="single" w:sz="4" w:space="4" w:color="auto"/>
          <w:bottom w:val="single" w:sz="4" w:space="1" w:color="auto"/>
          <w:right w:val="single" w:sz="4" w:space="4" w:color="auto"/>
        </w:pBdr>
      </w:pPr>
      <w:r>
        <w:t xml:space="preserve">             Also, STORE the value of </w:t>
      </w:r>
      <w:proofErr w:type="spellStart"/>
      <w:r>
        <w:t>i</w:t>
      </w:r>
      <w:proofErr w:type="spellEnd"/>
      <w:r>
        <w:t xml:space="preserve"> to variable index1</w:t>
      </w:r>
    </w:p>
    <w:p w14:paraId="389F893C" w14:textId="77777777" w:rsidR="00E644C3" w:rsidRDefault="00E644C3" w:rsidP="00974B9A">
      <w:pPr>
        <w:pBdr>
          <w:top w:val="single" w:sz="4" w:space="1" w:color="auto"/>
          <w:left w:val="single" w:sz="4" w:space="4" w:color="auto"/>
          <w:bottom w:val="single" w:sz="4" w:space="1" w:color="auto"/>
          <w:right w:val="single" w:sz="4" w:space="4" w:color="auto"/>
        </w:pBdr>
      </w:pPr>
      <w:r>
        <w:t xml:space="preserve">       END IF loop</w:t>
      </w:r>
    </w:p>
    <w:p w14:paraId="4491B0B6" w14:textId="77777777" w:rsidR="00E644C3" w:rsidRDefault="00E644C3" w:rsidP="00974B9A">
      <w:pPr>
        <w:pBdr>
          <w:top w:val="single" w:sz="4" w:space="1" w:color="auto"/>
          <w:left w:val="single" w:sz="4" w:space="4" w:color="auto"/>
          <w:bottom w:val="single" w:sz="4" w:space="1" w:color="auto"/>
          <w:right w:val="single" w:sz="4" w:space="4" w:color="auto"/>
        </w:pBdr>
      </w:pPr>
      <w:r>
        <w:t>END FOR loop</w:t>
      </w:r>
    </w:p>
    <w:p w14:paraId="24351F8B" w14:textId="77777777" w:rsidR="00E644C3" w:rsidRDefault="00E644C3" w:rsidP="00E644C3">
      <w:pPr>
        <w:pBdr>
          <w:top w:val="single" w:sz="4" w:space="1" w:color="auto"/>
          <w:left w:val="single" w:sz="4" w:space="4" w:color="auto"/>
          <w:bottom w:val="single" w:sz="4" w:space="1" w:color="auto"/>
          <w:right w:val="single" w:sz="4" w:space="4" w:color="auto"/>
        </w:pBdr>
      </w:pPr>
      <w:r>
        <w:t xml:space="preserve">We define a FOR loop which CREATE a variable </w:t>
      </w:r>
      <w:proofErr w:type="spellStart"/>
      <w:r>
        <w:t>i</w:t>
      </w:r>
      <w:proofErr w:type="spellEnd"/>
      <w:r>
        <w:t xml:space="preserve"> with initial value as 0 and it runs till 7 and increments the value each time the loop is executed.</w:t>
      </w:r>
    </w:p>
    <w:p w14:paraId="2507E0C7" w14:textId="77777777" w:rsidR="00E644C3" w:rsidRDefault="00E644C3" w:rsidP="00E644C3">
      <w:pPr>
        <w:pBdr>
          <w:top w:val="single" w:sz="4" w:space="1" w:color="auto"/>
          <w:left w:val="single" w:sz="4" w:space="4" w:color="auto"/>
          <w:bottom w:val="single" w:sz="4" w:space="1" w:color="auto"/>
          <w:right w:val="single" w:sz="4" w:space="4" w:color="auto"/>
        </w:pBdr>
      </w:pPr>
      <w:r>
        <w:t xml:space="preserve">         Inside the loop we define an IF statement.</w:t>
      </w:r>
    </w:p>
    <w:p w14:paraId="3A46FE7F" w14:textId="00A46833" w:rsidR="00E644C3" w:rsidRDefault="00E644C3" w:rsidP="00E644C3">
      <w:pPr>
        <w:pBdr>
          <w:top w:val="single" w:sz="4" w:space="1" w:color="auto"/>
          <w:left w:val="single" w:sz="4" w:space="4" w:color="auto"/>
          <w:bottom w:val="single" w:sz="4" w:space="1" w:color="auto"/>
          <w:right w:val="single" w:sz="4" w:space="4" w:color="auto"/>
        </w:pBdr>
      </w:pPr>
      <w:r>
        <w:t xml:space="preserve">         It has a condition which checks whether the value of array b with </w:t>
      </w:r>
      <w:proofErr w:type="spellStart"/>
      <w:r>
        <w:t>i</w:t>
      </w:r>
      <w:proofErr w:type="spellEnd"/>
      <w:r>
        <w:t xml:space="preserve"> is greater than max</w:t>
      </w:r>
    </w:p>
    <w:p w14:paraId="509E1D8F" w14:textId="350441E7" w:rsidR="00E644C3" w:rsidRDefault="00E644C3" w:rsidP="00E644C3">
      <w:pPr>
        <w:pBdr>
          <w:top w:val="single" w:sz="4" w:space="1" w:color="auto"/>
          <w:left w:val="single" w:sz="4" w:space="4" w:color="auto"/>
          <w:bottom w:val="single" w:sz="4" w:space="1" w:color="auto"/>
          <w:right w:val="single" w:sz="4" w:space="4" w:color="auto"/>
        </w:pBdr>
      </w:pPr>
      <w:r>
        <w:t xml:space="preserve">             If the condition is true </w:t>
      </w:r>
      <w:proofErr w:type="gramStart"/>
      <w:r>
        <w:t>STORE</w:t>
      </w:r>
      <w:proofErr w:type="gramEnd"/>
      <w:r>
        <w:t xml:space="preserve"> the value of array b with index </w:t>
      </w:r>
      <w:proofErr w:type="spellStart"/>
      <w:r>
        <w:t>i</w:t>
      </w:r>
      <w:proofErr w:type="spellEnd"/>
      <w:r>
        <w:t xml:space="preserve"> to max2 </w:t>
      </w:r>
    </w:p>
    <w:p w14:paraId="5CE0E578" w14:textId="4A88A699" w:rsidR="00E644C3" w:rsidRDefault="00E644C3" w:rsidP="00E644C3">
      <w:pPr>
        <w:pBdr>
          <w:top w:val="single" w:sz="4" w:space="1" w:color="auto"/>
          <w:left w:val="single" w:sz="4" w:space="4" w:color="auto"/>
          <w:bottom w:val="single" w:sz="4" w:space="1" w:color="auto"/>
          <w:right w:val="single" w:sz="4" w:space="4" w:color="auto"/>
        </w:pBdr>
      </w:pPr>
      <w:r>
        <w:t xml:space="preserve">             Also, STORE the value of </w:t>
      </w:r>
      <w:proofErr w:type="spellStart"/>
      <w:r>
        <w:t>i</w:t>
      </w:r>
      <w:proofErr w:type="spellEnd"/>
      <w:r>
        <w:t xml:space="preserve"> to variable index2</w:t>
      </w:r>
    </w:p>
    <w:p w14:paraId="3AD0035D" w14:textId="77777777" w:rsidR="00E644C3" w:rsidRDefault="00E644C3" w:rsidP="00E644C3">
      <w:pPr>
        <w:pBdr>
          <w:top w:val="single" w:sz="4" w:space="1" w:color="auto"/>
          <w:left w:val="single" w:sz="4" w:space="4" w:color="auto"/>
          <w:bottom w:val="single" w:sz="4" w:space="1" w:color="auto"/>
          <w:right w:val="single" w:sz="4" w:space="4" w:color="auto"/>
        </w:pBdr>
      </w:pPr>
      <w:r>
        <w:t xml:space="preserve">       END IF loop</w:t>
      </w:r>
    </w:p>
    <w:p w14:paraId="7B883B74" w14:textId="77777777" w:rsidR="00E644C3" w:rsidRDefault="00E644C3" w:rsidP="00E644C3">
      <w:pPr>
        <w:pBdr>
          <w:top w:val="single" w:sz="4" w:space="1" w:color="auto"/>
          <w:left w:val="single" w:sz="4" w:space="4" w:color="auto"/>
          <w:bottom w:val="single" w:sz="4" w:space="1" w:color="auto"/>
          <w:right w:val="single" w:sz="4" w:space="4" w:color="auto"/>
        </w:pBdr>
      </w:pPr>
      <w:r>
        <w:t>END FOR loop</w:t>
      </w:r>
    </w:p>
    <w:p w14:paraId="345DBA31" w14:textId="77777777" w:rsidR="00E644C3" w:rsidRDefault="00E644C3" w:rsidP="00E644C3">
      <w:pPr>
        <w:pBdr>
          <w:top w:val="single" w:sz="4" w:space="1" w:color="auto"/>
          <w:left w:val="single" w:sz="4" w:space="4" w:color="auto"/>
          <w:bottom w:val="single" w:sz="4" w:space="1" w:color="auto"/>
          <w:right w:val="single" w:sz="4" w:space="4" w:color="auto"/>
        </w:pBdr>
      </w:pPr>
      <w:r>
        <w:lastRenderedPageBreak/>
        <w:t xml:space="preserve">We define a FOR loop which CREATE a variable </w:t>
      </w:r>
      <w:proofErr w:type="spellStart"/>
      <w:r>
        <w:t>i</w:t>
      </w:r>
      <w:proofErr w:type="spellEnd"/>
      <w:r>
        <w:t xml:space="preserve"> with initial value as 0 and it runs till 7 and increments the value each time the loop is executed.</w:t>
      </w:r>
    </w:p>
    <w:p w14:paraId="0ABCB6C1" w14:textId="77777777" w:rsidR="00E644C3" w:rsidRDefault="00E644C3" w:rsidP="00E644C3">
      <w:pPr>
        <w:pBdr>
          <w:top w:val="single" w:sz="4" w:space="1" w:color="auto"/>
          <w:left w:val="single" w:sz="4" w:space="4" w:color="auto"/>
          <w:bottom w:val="single" w:sz="4" w:space="1" w:color="auto"/>
          <w:right w:val="single" w:sz="4" w:space="4" w:color="auto"/>
        </w:pBdr>
      </w:pPr>
      <w:r>
        <w:t xml:space="preserve">         Inside the loop we define an IF statement.</w:t>
      </w:r>
    </w:p>
    <w:p w14:paraId="04BBD27F" w14:textId="4776CAF9" w:rsidR="00E644C3" w:rsidRDefault="00E644C3" w:rsidP="00E644C3">
      <w:pPr>
        <w:pBdr>
          <w:top w:val="single" w:sz="4" w:space="1" w:color="auto"/>
          <w:left w:val="single" w:sz="4" w:space="4" w:color="auto"/>
          <w:bottom w:val="single" w:sz="4" w:space="1" w:color="auto"/>
          <w:right w:val="single" w:sz="4" w:space="4" w:color="auto"/>
        </w:pBdr>
      </w:pPr>
      <w:r>
        <w:t xml:space="preserve">         It has a condition which checks whether the value of array c with </w:t>
      </w:r>
      <w:proofErr w:type="spellStart"/>
      <w:r>
        <w:t>i</w:t>
      </w:r>
      <w:proofErr w:type="spellEnd"/>
      <w:r>
        <w:t xml:space="preserve"> is greater than max3</w:t>
      </w:r>
    </w:p>
    <w:p w14:paraId="34871772" w14:textId="02945AD3" w:rsidR="00E644C3" w:rsidRDefault="00E644C3" w:rsidP="00E644C3">
      <w:pPr>
        <w:pBdr>
          <w:top w:val="single" w:sz="4" w:space="1" w:color="auto"/>
          <w:left w:val="single" w:sz="4" w:space="4" w:color="auto"/>
          <w:bottom w:val="single" w:sz="4" w:space="1" w:color="auto"/>
          <w:right w:val="single" w:sz="4" w:space="4" w:color="auto"/>
        </w:pBdr>
      </w:pPr>
      <w:r>
        <w:t xml:space="preserve">             If the condition is true </w:t>
      </w:r>
      <w:proofErr w:type="gramStart"/>
      <w:r>
        <w:t>STORE</w:t>
      </w:r>
      <w:proofErr w:type="gramEnd"/>
      <w:r>
        <w:t xml:space="preserve"> the value of array c with index </w:t>
      </w:r>
      <w:proofErr w:type="spellStart"/>
      <w:r>
        <w:t>i</w:t>
      </w:r>
      <w:proofErr w:type="spellEnd"/>
      <w:r>
        <w:t xml:space="preserve"> to max </w:t>
      </w:r>
    </w:p>
    <w:p w14:paraId="3D9B4AEE" w14:textId="75D13BCF" w:rsidR="00E644C3" w:rsidRDefault="00E644C3" w:rsidP="00E644C3">
      <w:pPr>
        <w:pBdr>
          <w:top w:val="single" w:sz="4" w:space="1" w:color="auto"/>
          <w:left w:val="single" w:sz="4" w:space="4" w:color="auto"/>
          <w:bottom w:val="single" w:sz="4" w:space="1" w:color="auto"/>
          <w:right w:val="single" w:sz="4" w:space="4" w:color="auto"/>
        </w:pBdr>
      </w:pPr>
      <w:r>
        <w:t xml:space="preserve">             Also, STORE the value of </w:t>
      </w:r>
      <w:proofErr w:type="spellStart"/>
      <w:r>
        <w:t>i</w:t>
      </w:r>
      <w:proofErr w:type="spellEnd"/>
      <w:r>
        <w:t xml:space="preserve"> to variable index3</w:t>
      </w:r>
    </w:p>
    <w:p w14:paraId="09965020" w14:textId="77777777" w:rsidR="00E644C3" w:rsidRDefault="00E644C3" w:rsidP="00E644C3">
      <w:pPr>
        <w:pBdr>
          <w:top w:val="single" w:sz="4" w:space="1" w:color="auto"/>
          <w:left w:val="single" w:sz="4" w:space="4" w:color="auto"/>
          <w:bottom w:val="single" w:sz="4" w:space="1" w:color="auto"/>
          <w:right w:val="single" w:sz="4" w:space="4" w:color="auto"/>
        </w:pBdr>
      </w:pPr>
      <w:r>
        <w:t xml:space="preserve">       END IF loop</w:t>
      </w:r>
    </w:p>
    <w:p w14:paraId="34140793" w14:textId="64587B63" w:rsidR="003858E4" w:rsidRDefault="00E644C3" w:rsidP="00E644C3">
      <w:pPr>
        <w:pBdr>
          <w:top w:val="single" w:sz="4" w:space="1" w:color="auto"/>
          <w:left w:val="single" w:sz="4" w:space="4" w:color="auto"/>
          <w:bottom w:val="single" w:sz="4" w:space="1" w:color="auto"/>
          <w:right w:val="single" w:sz="4" w:space="4" w:color="auto"/>
        </w:pBdr>
      </w:pPr>
      <w:r>
        <w:t xml:space="preserve">END FOR loop </w:t>
      </w:r>
    </w:p>
    <w:p w14:paraId="3182804C" w14:textId="75254F08" w:rsidR="00E644C3" w:rsidRDefault="00E644C3" w:rsidP="00E644C3">
      <w:pPr>
        <w:pBdr>
          <w:top w:val="single" w:sz="4" w:space="1" w:color="auto"/>
          <w:left w:val="single" w:sz="4" w:space="4" w:color="auto"/>
          <w:bottom w:val="single" w:sz="4" w:space="1" w:color="auto"/>
          <w:right w:val="single" w:sz="4" w:space="4" w:color="auto"/>
        </w:pBdr>
      </w:pPr>
      <w:r>
        <w:t xml:space="preserve">PRINT “Employee1 worked most hours </w:t>
      </w:r>
      <w:proofErr w:type="gramStart"/>
      <w:r>
        <w:t>on”  days</w:t>
      </w:r>
      <w:proofErr w:type="gramEnd"/>
      <w:r>
        <w:t xml:space="preserve"> with index as value of variable index1</w:t>
      </w:r>
    </w:p>
    <w:p w14:paraId="3355DC85" w14:textId="26DCB64F" w:rsidR="00E644C3" w:rsidRDefault="00E644C3" w:rsidP="00E644C3">
      <w:pPr>
        <w:pBdr>
          <w:top w:val="single" w:sz="4" w:space="1" w:color="auto"/>
          <w:left w:val="single" w:sz="4" w:space="4" w:color="auto"/>
          <w:bottom w:val="single" w:sz="4" w:space="1" w:color="auto"/>
          <w:right w:val="single" w:sz="4" w:space="4" w:color="auto"/>
        </w:pBdr>
      </w:pPr>
      <w:r>
        <w:t xml:space="preserve">PRINT “Employee2 worked most hours </w:t>
      </w:r>
      <w:proofErr w:type="gramStart"/>
      <w:r>
        <w:t>on”  days</w:t>
      </w:r>
      <w:proofErr w:type="gramEnd"/>
      <w:r>
        <w:t xml:space="preserve"> with index as value of variable index2</w:t>
      </w:r>
    </w:p>
    <w:p w14:paraId="7C4ACD1C" w14:textId="16574A5A" w:rsidR="00E644C3" w:rsidRDefault="00E644C3" w:rsidP="00E644C3">
      <w:pPr>
        <w:pBdr>
          <w:top w:val="single" w:sz="4" w:space="1" w:color="auto"/>
          <w:left w:val="single" w:sz="4" w:space="4" w:color="auto"/>
          <w:bottom w:val="single" w:sz="4" w:space="1" w:color="auto"/>
          <w:right w:val="single" w:sz="4" w:space="4" w:color="auto"/>
        </w:pBdr>
      </w:pPr>
      <w:r>
        <w:t xml:space="preserve">PRINT “Employee3 worked most hours </w:t>
      </w:r>
      <w:proofErr w:type="gramStart"/>
      <w:r>
        <w:t>on”  days</w:t>
      </w:r>
      <w:proofErr w:type="gramEnd"/>
      <w:r>
        <w:t xml:space="preserve"> with index as value of variable index3</w:t>
      </w:r>
    </w:p>
    <w:p w14:paraId="2DCC0DFA" w14:textId="277A12A5" w:rsidR="00E644C3" w:rsidRDefault="00ED278F" w:rsidP="00E644C3">
      <w:pPr>
        <w:pBdr>
          <w:top w:val="single" w:sz="4" w:space="1" w:color="auto"/>
          <w:left w:val="single" w:sz="4" w:space="4" w:color="auto"/>
          <w:bottom w:val="single" w:sz="4" w:space="1" w:color="auto"/>
          <w:right w:val="single" w:sz="4" w:space="4" w:color="auto"/>
        </w:pBdr>
      </w:pPr>
      <w:r>
        <w:t>PRINT a line</w:t>
      </w:r>
    </w:p>
    <w:p w14:paraId="1129F9BE" w14:textId="0F50B0EA" w:rsidR="00ED278F" w:rsidRDefault="00ED278F" w:rsidP="00E644C3">
      <w:pPr>
        <w:pBdr>
          <w:top w:val="single" w:sz="4" w:space="1" w:color="auto"/>
          <w:left w:val="single" w:sz="4" w:space="4" w:color="auto"/>
          <w:bottom w:val="single" w:sz="4" w:space="1" w:color="auto"/>
          <w:right w:val="single" w:sz="4" w:space="4" w:color="auto"/>
        </w:pBdr>
      </w:pPr>
      <w:r>
        <w:t xml:space="preserve">PRINT “Employee#       </w:t>
      </w:r>
      <w:proofErr w:type="gramStart"/>
      <w:r>
        <w:t>Weekly  Hours</w:t>
      </w:r>
      <w:proofErr w:type="gramEnd"/>
      <w:r>
        <w:t>”</w:t>
      </w:r>
    </w:p>
    <w:p w14:paraId="259FC8CB" w14:textId="555C5348" w:rsidR="00ED278F" w:rsidRDefault="00ED278F" w:rsidP="00E644C3">
      <w:pPr>
        <w:pBdr>
          <w:top w:val="single" w:sz="4" w:space="1" w:color="auto"/>
          <w:left w:val="single" w:sz="4" w:space="4" w:color="auto"/>
          <w:bottom w:val="single" w:sz="4" w:space="1" w:color="auto"/>
          <w:right w:val="single" w:sz="4" w:space="4" w:color="auto"/>
        </w:pBdr>
      </w:pPr>
      <w:r>
        <w:t xml:space="preserve">We define a FOR loop which CREATE a variable </w:t>
      </w:r>
      <w:proofErr w:type="spellStart"/>
      <w:r>
        <w:t>i</w:t>
      </w:r>
      <w:proofErr w:type="spellEnd"/>
      <w:r>
        <w:t xml:space="preserve"> with initial value as 0 and runs till 2 and increments the value each time the loop is executed. </w:t>
      </w:r>
    </w:p>
    <w:p w14:paraId="0C105C02" w14:textId="6A4541EF" w:rsidR="00ED278F" w:rsidRDefault="00ED278F" w:rsidP="00E644C3">
      <w:pPr>
        <w:pBdr>
          <w:top w:val="single" w:sz="4" w:space="1" w:color="auto"/>
          <w:left w:val="single" w:sz="4" w:space="4" w:color="auto"/>
          <w:bottom w:val="single" w:sz="4" w:space="1" w:color="auto"/>
          <w:right w:val="single" w:sz="4" w:space="4" w:color="auto"/>
        </w:pBdr>
      </w:pPr>
      <w:r>
        <w:t xml:space="preserve">            Inside the loop we define another for loop which CREATE a variable j with initial value as 1 and runs till 3 and increments the value each time the loop is executed</w:t>
      </w:r>
    </w:p>
    <w:p w14:paraId="7DFF54EC" w14:textId="2B451755" w:rsidR="00ED278F" w:rsidRDefault="00ED278F" w:rsidP="00E644C3">
      <w:pPr>
        <w:pBdr>
          <w:top w:val="single" w:sz="4" w:space="1" w:color="auto"/>
          <w:left w:val="single" w:sz="4" w:space="4" w:color="auto"/>
          <w:bottom w:val="single" w:sz="4" w:space="1" w:color="auto"/>
          <w:right w:val="single" w:sz="4" w:space="4" w:color="auto"/>
        </w:pBdr>
      </w:pPr>
      <w:r>
        <w:t xml:space="preserve">                     Inside the loop we check whether the value of array sum with </w:t>
      </w:r>
      <w:proofErr w:type="spellStart"/>
      <w:r>
        <w:t>i</w:t>
      </w:r>
      <w:proofErr w:type="spellEnd"/>
      <w:r>
        <w:t xml:space="preserve"> is greater than the value of array sum with index j using IF statement</w:t>
      </w:r>
    </w:p>
    <w:p w14:paraId="381F7E2B" w14:textId="16D9BBED" w:rsidR="00ED278F" w:rsidRDefault="00ED278F" w:rsidP="00E644C3">
      <w:pPr>
        <w:pBdr>
          <w:top w:val="single" w:sz="4" w:space="1" w:color="auto"/>
          <w:left w:val="single" w:sz="4" w:space="4" w:color="auto"/>
          <w:bottom w:val="single" w:sz="4" w:space="1" w:color="auto"/>
          <w:right w:val="single" w:sz="4" w:space="4" w:color="auto"/>
        </w:pBdr>
      </w:pPr>
      <w:r>
        <w:t xml:space="preserve">                               IF the condition is true store the value of array sum with index j in variable temp with data type integer</w:t>
      </w:r>
    </w:p>
    <w:p w14:paraId="3A0B22E7" w14:textId="06E2B54E" w:rsidR="00ED278F" w:rsidRDefault="00ED278F" w:rsidP="00E644C3">
      <w:pPr>
        <w:pBdr>
          <w:top w:val="single" w:sz="4" w:space="1" w:color="auto"/>
          <w:left w:val="single" w:sz="4" w:space="4" w:color="auto"/>
          <w:bottom w:val="single" w:sz="4" w:space="1" w:color="auto"/>
          <w:right w:val="single" w:sz="4" w:space="4" w:color="auto"/>
        </w:pBdr>
      </w:pPr>
      <w:r>
        <w:t xml:space="preserve">                                STORE the value of array sum with index </w:t>
      </w:r>
      <w:proofErr w:type="spellStart"/>
      <w:r>
        <w:t>i</w:t>
      </w:r>
      <w:proofErr w:type="spellEnd"/>
      <w:r>
        <w:t xml:space="preserve"> in array sum with index j</w:t>
      </w:r>
    </w:p>
    <w:p w14:paraId="42523239" w14:textId="32CB60AB" w:rsidR="00ED278F" w:rsidRDefault="00ED278F" w:rsidP="00E644C3">
      <w:pPr>
        <w:pBdr>
          <w:top w:val="single" w:sz="4" w:space="1" w:color="auto"/>
          <w:left w:val="single" w:sz="4" w:space="4" w:color="auto"/>
          <w:bottom w:val="single" w:sz="4" w:space="1" w:color="auto"/>
          <w:right w:val="single" w:sz="4" w:space="4" w:color="auto"/>
        </w:pBdr>
      </w:pPr>
      <w:r>
        <w:t xml:space="preserve">                               STORE the value of variable temp in array sum with index </w:t>
      </w:r>
      <w:proofErr w:type="spellStart"/>
      <w:r>
        <w:t>i</w:t>
      </w:r>
      <w:proofErr w:type="spellEnd"/>
      <w:r>
        <w:t xml:space="preserve"> </w:t>
      </w:r>
    </w:p>
    <w:p w14:paraId="3F483ED6" w14:textId="276E389F" w:rsidR="00ED278F" w:rsidRDefault="00ED278F" w:rsidP="00E644C3">
      <w:pPr>
        <w:pBdr>
          <w:top w:val="single" w:sz="4" w:space="1" w:color="auto"/>
          <w:left w:val="single" w:sz="4" w:space="4" w:color="auto"/>
          <w:bottom w:val="single" w:sz="4" w:space="1" w:color="auto"/>
          <w:right w:val="single" w:sz="4" w:space="4" w:color="auto"/>
        </w:pBdr>
      </w:pPr>
      <w:r>
        <w:t xml:space="preserve">                               END IF statement</w:t>
      </w:r>
    </w:p>
    <w:p w14:paraId="4A7EF33E" w14:textId="1F86F98C" w:rsidR="00ED278F" w:rsidRDefault="00ED278F" w:rsidP="00E644C3">
      <w:pPr>
        <w:pBdr>
          <w:top w:val="single" w:sz="4" w:space="1" w:color="auto"/>
          <w:left w:val="single" w:sz="4" w:space="4" w:color="auto"/>
          <w:bottom w:val="single" w:sz="4" w:space="1" w:color="auto"/>
          <w:right w:val="single" w:sz="4" w:space="4" w:color="auto"/>
        </w:pBdr>
      </w:pPr>
      <w:r>
        <w:t xml:space="preserve">              END FOR statement</w:t>
      </w:r>
    </w:p>
    <w:p w14:paraId="730655D6" w14:textId="3C5AD577" w:rsidR="00ED278F" w:rsidRDefault="00ED278F" w:rsidP="00E644C3">
      <w:pPr>
        <w:pBdr>
          <w:top w:val="single" w:sz="4" w:space="1" w:color="auto"/>
          <w:left w:val="single" w:sz="4" w:space="4" w:color="auto"/>
          <w:bottom w:val="single" w:sz="4" w:space="1" w:color="auto"/>
          <w:right w:val="single" w:sz="4" w:space="4" w:color="auto"/>
        </w:pBdr>
      </w:pPr>
      <w:r>
        <w:t xml:space="preserve">     END FOR statement</w:t>
      </w:r>
    </w:p>
    <w:p w14:paraId="03BC1445" w14:textId="7EFE1AC4" w:rsidR="00ED278F" w:rsidRDefault="00ED278F" w:rsidP="00E644C3">
      <w:pPr>
        <w:pBdr>
          <w:top w:val="single" w:sz="4" w:space="1" w:color="auto"/>
          <w:left w:val="single" w:sz="4" w:space="4" w:color="auto"/>
          <w:bottom w:val="single" w:sz="4" w:space="1" w:color="auto"/>
          <w:right w:val="single" w:sz="4" w:space="4" w:color="auto"/>
        </w:pBdr>
      </w:pPr>
      <w:r>
        <w:t xml:space="preserve">IF </w:t>
      </w:r>
      <w:r w:rsidR="00257147">
        <w:t>value of array sum with index 0 is equal to add1</w:t>
      </w:r>
    </w:p>
    <w:p w14:paraId="6230BB9C" w14:textId="67736707" w:rsidR="00257147" w:rsidRDefault="00257147" w:rsidP="00E644C3">
      <w:pPr>
        <w:pBdr>
          <w:top w:val="single" w:sz="4" w:space="1" w:color="auto"/>
          <w:left w:val="single" w:sz="4" w:space="4" w:color="auto"/>
          <w:bottom w:val="single" w:sz="4" w:space="1" w:color="auto"/>
          <w:right w:val="single" w:sz="4" w:space="4" w:color="auto"/>
        </w:pBdr>
      </w:pPr>
      <w:r>
        <w:t xml:space="preserve">           PRINT </w:t>
      </w:r>
      <w:proofErr w:type="gramStart"/>
      <w:r>
        <w:t xml:space="preserve">“  </w:t>
      </w:r>
      <w:proofErr w:type="gramEnd"/>
      <w:r>
        <w:t xml:space="preserve">   1      ”   value of array sum with index 0</w:t>
      </w:r>
    </w:p>
    <w:p w14:paraId="390BF4ED" w14:textId="77777777" w:rsidR="00257147" w:rsidRDefault="00257147" w:rsidP="00E644C3">
      <w:pPr>
        <w:pBdr>
          <w:top w:val="single" w:sz="4" w:space="1" w:color="auto"/>
          <w:left w:val="single" w:sz="4" w:space="4" w:color="auto"/>
          <w:bottom w:val="single" w:sz="4" w:space="1" w:color="auto"/>
          <w:right w:val="single" w:sz="4" w:space="4" w:color="auto"/>
        </w:pBdr>
      </w:pPr>
      <w:r>
        <w:t>ELSE IF value of array sum with index 0 is equal to add2</w:t>
      </w:r>
    </w:p>
    <w:p w14:paraId="51446E27" w14:textId="305ED240" w:rsidR="00257147" w:rsidRDefault="00257147" w:rsidP="00E644C3">
      <w:pPr>
        <w:pBdr>
          <w:top w:val="single" w:sz="4" w:space="1" w:color="auto"/>
          <w:left w:val="single" w:sz="4" w:space="4" w:color="auto"/>
          <w:bottom w:val="single" w:sz="4" w:space="1" w:color="auto"/>
          <w:right w:val="single" w:sz="4" w:space="4" w:color="auto"/>
        </w:pBdr>
      </w:pPr>
      <w:r>
        <w:t xml:space="preserve">           PRINT </w:t>
      </w:r>
      <w:proofErr w:type="gramStart"/>
      <w:r>
        <w:t xml:space="preserve">“  </w:t>
      </w:r>
      <w:proofErr w:type="gramEnd"/>
      <w:r>
        <w:t xml:space="preserve">   2     ”   value of array sum with index 0</w:t>
      </w:r>
    </w:p>
    <w:p w14:paraId="40B4B8D7" w14:textId="70FE9FFE" w:rsidR="00257147" w:rsidRDefault="00257147" w:rsidP="00E644C3">
      <w:pPr>
        <w:pBdr>
          <w:top w:val="single" w:sz="4" w:space="1" w:color="auto"/>
          <w:left w:val="single" w:sz="4" w:space="4" w:color="auto"/>
          <w:bottom w:val="single" w:sz="4" w:space="1" w:color="auto"/>
          <w:right w:val="single" w:sz="4" w:space="4" w:color="auto"/>
        </w:pBdr>
      </w:pPr>
      <w:r>
        <w:lastRenderedPageBreak/>
        <w:t>ELSE</w:t>
      </w:r>
    </w:p>
    <w:p w14:paraId="0CC4D4B3" w14:textId="76208C4C" w:rsidR="00257147" w:rsidRDefault="00257147" w:rsidP="00E644C3">
      <w:pPr>
        <w:pBdr>
          <w:top w:val="single" w:sz="4" w:space="1" w:color="auto"/>
          <w:left w:val="single" w:sz="4" w:space="4" w:color="auto"/>
          <w:bottom w:val="single" w:sz="4" w:space="1" w:color="auto"/>
          <w:right w:val="single" w:sz="4" w:space="4" w:color="auto"/>
        </w:pBdr>
      </w:pPr>
      <w:r>
        <w:t xml:space="preserve">           PRINT </w:t>
      </w:r>
      <w:proofErr w:type="gramStart"/>
      <w:r>
        <w:t xml:space="preserve">“  </w:t>
      </w:r>
      <w:proofErr w:type="gramEnd"/>
      <w:r>
        <w:t xml:space="preserve">   3      ”  value of array sum with index 0</w:t>
      </w:r>
    </w:p>
    <w:p w14:paraId="559BF713" w14:textId="59B3456E" w:rsidR="00257147" w:rsidRDefault="00257147" w:rsidP="00E644C3">
      <w:pPr>
        <w:pBdr>
          <w:top w:val="single" w:sz="4" w:space="1" w:color="auto"/>
          <w:left w:val="single" w:sz="4" w:space="4" w:color="auto"/>
          <w:bottom w:val="single" w:sz="4" w:space="1" w:color="auto"/>
          <w:right w:val="single" w:sz="4" w:space="4" w:color="auto"/>
        </w:pBdr>
      </w:pPr>
      <w:r>
        <w:t>END IF statement</w:t>
      </w:r>
    </w:p>
    <w:p w14:paraId="4D7B76AF" w14:textId="77777777" w:rsidR="00257147" w:rsidRDefault="00257147" w:rsidP="00E644C3">
      <w:pPr>
        <w:pBdr>
          <w:top w:val="single" w:sz="4" w:space="1" w:color="auto"/>
          <w:left w:val="single" w:sz="4" w:space="4" w:color="auto"/>
          <w:bottom w:val="single" w:sz="4" w:space="1" w:color="auto"/>
          <w:right w:val="single" w:sz="4" w:space="4" w:color="auto"/>
        </w:pBdr>
      </w:pPr>
    </w:p>
    <w:p w14:paraId="60A2BA09" w14:textId="1152E0FE" w:rsidR="00257147" w:rsidRDefault="00257147" w:rsidP="00257147">
      <w:pPr>
        <w:pBdr>
          <w:top w:val="single" w:sz="4" w:space="1" w:color="auto"/>
          <w:left w:val="single" w:sz="4" w:space="4" w:color="auto"/>
          <w:bottom w:val="single" w:sz="4" w:space="1" w:color="auto"/>
          <w:right w:val="single" w:sz="4" w:space="4" w:color="auto"/>
        </w:pBdr>
      </w:pPr>
      <w:r>
        <w:t xml:space="preserve"> </w:t>
      </w:r>
      <w:r>
        <w:t xml:space="preserve">IF value of array sum with index </w:t>
      </w:r>
      <w:r>
        <w:t>1</w:t>
      </w:r>
      <w:r>
        <w:t xml:space="preserve"> is equal to add</w:t>
      </w:r>
      <w:r>
        <w:t>3</w:t>
      </w:r>
    </w:p>
    <w:p w14:paraId="5DC7CC4D" w14:textId="52086E63" w:rsidR="00257147" w:rsidRDefault="00257147" w:rsidP="00257147">
      <w:pPr>
        <w:pBdr>
          <w:top w:val="single" w:sz="4" w:space="1" w:color="auto"/>
          <w:left w:val="single" w:sz="4" w:space="4" w:color="auto"/>
          <w:bottom w:val="single" w:sz="4" w:space="1" w:color="auto"/>
          <w:right w:val="single" w:sz="4" w:space="4" w:color="auto"/>
        </w:pBdr>
      </w:pPr>
      <w:r>
        <w:t xml:space="preserve">           PRINT </w:t>
      </w:r>
      <w:proofErr w:type="gramStart"/>
      <w:r>
        <w:t xml:space="preserve">“  </w:t>
      </w:r>
      <w:proofErr w:type="gramEnd"/>
      <w:r>
        <w:t xml:space="preserve">   </w:t>
      </w:r>
      <w:r>
        <w:t>3</w:t>
      </w:r>
      <w:r>
        <w:t xml:space="preserve">      ”   value of array sum with index </w:t>
      </w:r>
      <w:r>
        <w:t>1</w:t>
      </w:r>
    </w:p>
    <w:p w14:paraId="54F5886D" w14:textId="45DD2C6D" w:rsidR="00257147" w:rsidRDefault="00257147" w:rsidP="00257147">
      <w:pPr>
        <w:pBdr>
          <w:top w:val="single" w:sz="4" w:space="1" w:color="auto"/>
          <w:left w:val="single" w:sz="4" w:space="4" w:color="auto"/>
          <w:bottom w:val="single" w:sz="4" w:space="1" w:color="auto"/>
          <w:right w:val="single" w:sz="4" w:space="4" w:color="auto"/>
        </w:pBdr>
      </w:pPr>
      <w:r>
        <w:t xml:space="preserve">ELSE IF value of array sum with index </w:t>
      </w:r>
      <w:r>
        <w:t>1</w:t>
      </w:r>
      <w:r>
        <w:t xml:space="preserve"> is equal to add2</w:t>
      </w:r>
    </w:p>
    <w:p w14:paraId="6A7FB15C" w14:textId="449579AD" w:rsidR="00257147" w:rsidRDefault="00257147" w:rsidP="00257147">
      <w:pPr>
        <w:pBdr>
          <w:top w:val="single" w:sz="4" w:space="1" w:color="auto"/>
          <w:left w:val="single" w:sz="4" w:space="4" w:color="auto"/>
          <w:bottom w:val="single" w:sz="4" w:space="1" w:color="auto"/>
          <w:right w:val="single" w:sz="4" w:space="4" w:color="auto"/>
        </w:pBdr>
      </w:pPr>
      <w:r>
        <w:t xml:space="preserve">           PRINT </w:t>
      </w:r>
      <w:proofErr w:type="gramStart"/>
      <w:r>
        <w:t xml:space="preserve">“  </w:t>
      </w:r>
      <w:proofErr w:type="gramEnd"/>
      <w:r>
        <w:t xml:space="preserve">   2     ”   value of array sum with index </w:t>
      </w:r>
      <w:r>
        <w:t>1</w:t>
      </w:r>
    </w:p>
    <w:p w14:paraId="3FC4089D" w14:textId="77777777" w:rsidR="00257147" w:rsidRDefault="00257147" w:rsidP="00257147">
      <w:pPr>
        <w:pBdr>
          <w:top w:val="single" w:sz="4" w:space="1" w:color="auto"/>
          <w:left w:val="single" w:sz="4" w:space="4" w:color="auto"/>
          <w:bottom w:val="single" w:sz="4" w:space="1" w:color="auto"/>
          <w:right w:val="single" w:sz="4" w:space="4" w:color="auto"/>
        </w:pBdr>
      </w:pPr>
      <w:r>
        <w:t>ELSE</w:t>
      </w:r>
    </w:p>
    <w:p w14:paraId="5E8B41FB" w14:textId="5D18C42B" w:rsidR="00257147" w:rsidRDefault="00257147" w:rsidP="00257147">
      <w:pPr>
        <w:pBdr>
          <w:top w:val="single" w:sz="4" w:space="1" w:color="auto"/>
          <w:left w:val="single" w:sz="4" w:space="4" w:color="auto"/>
          <w:bottom w:val="single" w:sz="4" w:space="1" w:color="auto"/>
          <w:right w:val="single" w:sz="4" w:space="4" w:color="auto"/>
        </w:pBdr>
      </w:pPr>
      <w:r>
        <w:t xml:space="preserve">       </w:t>
      </w:r>
      <w:r>
        <w:t xml:space="preserve">   </w:t>
      </w:r>
      <w:r>
        <w:t xml:space="preserve">PRINT </w:t>
      </w:r>
      <w:proofErr w:type="gramStart"/>
      <w:r>
        <w:t xml:space="preserve">“  </w:t>
      </w:r>
      <w:proofErr w:type="gramEnd"/>
      <w:r>
        <w:t xml:space="preserve">   </w:t>
      </w:r>
      <w:r>
        <w:t xml:space="preserve">1     </w:t>
      </w:r>
      <w:r>
        <w:t xml:space="preserve">”  value of array sum with index </w:t>
      </w:r>
      <w:r>
        <w:t>1</w:t>
      </w:r>
    </w:p>
    <w:p w14:paraId="1F6F16F2" w14:textId="6DBD42C5" w:rsidR="00257147" w:rsidRDefault="00257147" w:rsidP="00257147">
      <w:pPr>
        <w:pBdr>
          <w:top w:val="single" w:sz="4" w:space="1" w:color="auto"/>
          <w:left w:val="single" w:sz="4" w:space="4" w:color="auto"/>
          <w:bottom w:val="single" w:sz="4" w:space="1" w:color="auto"/>
          <w:right w:val="single" w:sz="4" w:space="4" w:color="auto"/>
        </w:pBdr>
      </w:pPr>
      <w:r>
        <w:t>END IF statement</w:t>
      </w:r>
    </w:p>
    <w:p w14:paraId="10B773EF" w14:textId="77777777" w:rsidR="00257147" w:rsidRDefault="00257147" w:rsidP="00257147">
      <w:pPr>
        <w:pBdr>
          <w:top w:val="single" w:sz="4" w:space="1" w:color="auto"/>
          <w:left w:val="single" w:sz="4" w:space="4" w:color="auto"/>
          <w:bottom w:val="single" w:sz="4" w:space="1" w:color="auto"/>
          <w:right w:val="single" w:sz="4" w:space="4" w:color="auto"/>
        </w:pBdr>
      </w:pPr>
    </w:p>
    <w:p w14:paraId="7173D552" w14:textId="7DC21149" w:rsidR="00257147" w:rsidRDefault="00257147" w:rsidP="00257147">
      <w:pPr>
        <w:pBdr>
          <w:top w:val="single" w:sz="4" w:space="1" w:color="auto"/>
          <w:left w:val="single" w:sz="4" w:space="4" w:color="auto"/>
          <w:bottom w:val="single" w:sz="4" w:space="1" w:color="auto"/>
          <w:right w:val="single" w:sz="4" w:space="4" w:color="auto"/>
        </w:pBdr>
      </w:pPr>
      <w:r>
        <w:t xml:space="preserve">IF value of array sum with index </w:t>
      </w:r>
      <w:r>
        <w:t>2</w:t>
      </w:r>
      <w:r>
        <w:t xml:space="preserve"> is equal to add</w:t>
      </w:r>
      <w:r>
        <w:t>2</w:t>
      </w:r>
    </w:p>
    <w:p w14:paraId="03CB9DCF" w14:textId="61238445" w:rsidR="00257147" w:rsidRDefault="00257147" w:rsidP="00257147">
      <w:pPr>
        <w:pBdr>
          <w:top w:val="single" w:sz="4" w:space="1" w:color="auto"/>
          <w:left w:val="single" w:sz="4" w:space="4" w:color="auto"/>
          <w:bottom w:val="single" w:sz="4" w:space="1" w:color="auto"/>
          <w:right w:val="single" w:sz="4" w:space="4" w:color="auto"/>
        </w:pBdr>
      </w:pPr>
      <w:r>
        <w:t xml:space="preserve">           PRINT </w:t>
      </w:r>
      <w:proofErr w:type="gramStart"/>
      <w:r>
        <w:t xml:space="preserve">“  </w:t>
      </w:r>
      <w:proofErr w:type="gramEnd"/>
      <w:r>
        <w:t xml:space="preserve">   </w:t>
      </w:r>
      <w:r>
        <w:t>2</w:t>
      </w:r>
      <w:r>
        <w:t xml:space="preserve">      ”   value of array sum with index </w:t>
      </w:r>
      <w:r>
        <w:t>2</w:t>
      </w:r>
    </w:p>
    <w:p w14:paraId="3571BAC8" w14:textId="5A142CE3" w:rsidR="00257147" w:rsidRDefault="00257147" w:rsidP="00257147">
      <w:pPr>
        <w:pBdr>
          <w:top w:val="single" w:sz="4" w:space="1" w:color="auto"/>
          <w:left w:val="single" w:sz="4" w:space="4" w:color="auto"/>
          <w:bottom w:val="single" w:sz="4" w:space="1" w:color="auto"/>
          <w:right w:val="single" w:sz="4" w:space="4" w:color="auto"/>
        </w:pBdr>
      </w:pPr>
      <w:r>
        <w:t xml:space="preserve">ELSE IF value of array sum with index </w:t>
      </w:r>
      <w:r>
        <w:t>2</w:t>
      </w:r>
      <w:r>
        <w:t xml:space="preserve"> is equal to add</w:t>
      </w:r>
      <w:r>
        <w:t>1</w:t>
      </w:r>
    </w:p>
    <w:p w14:paraId="6717676A" w14:textId="65C400AC" w:rsidR="00257147" w:rsidRDefault="00257147" w:rsidP="00257147">
      <w:pPr>
        <w:pBdr>
          <w:top w:val="single" w:sz="4" w:space="1" w:color="auto"/>
          <w:left w:val="single" w:sz="4" w:space="4" w:color="auto"/>
          <w:bottom w:val="single" w:sz="4" w:space="1" w:color="auto"/>
          <w:right w:val="single" w:sz="4" w:space="4" w:color="auto"/>
        </w:pBdr>
      </w:pPr>
      <w:r>
        <w:t xml:space="preserve">           PRINT </w:t>
      </w:r>
      <w:proofErr w:type="gramStart"/>
      <w:r>
        <w:t xml:space="preserve">“  </w:t>
      </w:r>
      <w:proofErr w:type="gramEnd"/>
      <w:r>
        <w:t xml:space="preserve">   </w:t>
      </w:r>
      <w:r>
        <w:t>1</w:t>
      </w:r>
      <w:r>
        <w:t xml:space="preserve">    ”   value of array sum with index </w:t>
      </w:r>
      <w:r>
        <w:t>2</w:t>
      </w:r>
    </w:p>
    <w:p w14:paraId="07E748C5" w14:textId="77777777" w:rsidR="00257147" w:rsidRDefault="00257147" w:rsidP="00257147">
      <w:pPr>
        <w:pBdr>
          <w:top w:val="single" w:sz="4" w:space="1" w:color="auto"/>
          <w:left w:val="single" w:sz="4" w:space="4" w:color="auto"/>
          <w:bottom w:val="single" w:sz="4" w:space="1" w:color="auto"/>
          <w:right w:val="single" w:sz="4" w:space="4" w:color="auto"/>
        </w:pBdr>
      </w:pPr>
      <w:r>
        <w:t>ELSE</w:t>
      </w:r>
    </w:p>
    <w:p w14:paraId="4EDF5953" w14:textId="78CE0197" w:rsidR="00257147" w:rsidRDefault="00257147" w:rsidP="00257147">
      <w:pPr>
        <w:pBdr>
          <w:top w:val="single" w:sz="4" w:space="1" w:color="auto"/>
          <w:left w:val="single" w:sz="4" w:space="4" w:color="auto"/>
          <w:bottom w:val="single" w:sz="4" w:space="1" w:color="auto"/>
          <w:right w:val="single" w:sz="4" w:space="4" w:color="auto"/>
        </w:pBdr>
      </w:pPr>
      <w:r>
        <w:t xml:space="preserve">       </w:t>
      </w:r>
      <w:r>
        <w:t xml:space="preserve">   </w:t>
      </w:r>
      <w:r>
        <w:t xml:space="preserve">PRINT </w:t>
      </w:r>
      <w:proofErr w:type="gramStart"/>
      <w:r>
        <w:t xml:space="preserve">“  </w:t>
      </w:r>
      <w:proofErr w:type="gramEnd"/>
      <w:r>
        <w:t xml:space="preserve">   3</w:t>
      </w:r>
      <w:r>
        <w:t xml:space="preserve">     </w:t>
      </w:r>
      <w:r>
        <w:t xml:space="preserve">”  value of array sum with index </w:t>
      </w:r>
      <w:r>
        <w:t>2</w:t>
      </w:r>
    </w:p>
    <w:p w14:paraId="6972A1FC" w14:textId="77777777" w:rsidR="00257147" w:rsidRDefault="00257147" w:rsidP="00257147">
      <w:pPr>
        <w:pBdr>
          <w:top w:val="single" w:sz="4" w:space="1" w:color="auto"/>
          <w:left w:val="single" w:sz="4" w:space="4" w:color="auto"/>
          <w:bottom w:val="single" w:sz="4" w:space="1" w:color="auto"/>
          <w:right w:val="single" w:sz="4" w:space="4" w:color="auto"/>
        </w:pBdr>
      </w:pPr>
      <w:r>
        <w:t>END IF statement</w:t>
      </w:r>
    </w:p>
    <w:p w14:paraId="6EFC900B" w14:textId="094FCF75" w:rsidR="00974B9A" w:rsidRDefault="00974B9A" w:rsidP="00974B9A">
      <w:pPr>
        <w:pBdr>
          <w:top w:val="single" w:sz="4" w:space="1" w:color="auto"/>
          <w:left w:val="single" w:sz="4" w:space="4" w:color="auto"/>
          <w:bottom w:val="single" w:sz="4" w:space="1" w:color="auto"/>
          <w:right w:val="single" w:sz="4" w:space="4" w:color="auto"/>
        </w:pBdr>
      </w:pPr>
      <w:r>
        <w:t xml:space="preserve">END the method </w:t>
      </w:r>
      <w:proofErr w:type="spellStart"/>
      <w:r w:rsidR="003858E4">
        <w:t>add</w:t>
      </w:r>
      <w:r w:rsidR="00257147">
        <w:t>Hours</w:t>
      </w:r>
      <w:proofErr w:type="spellEnd"/>
      <w:r>
        <w:t xml:space="preserve"> </w:t>
      </w:r>
    </w:p>
    <w:p w14:paraId="6A2ED9A6" w14:textId="77777777" w:rsidR="00974B9A" w:rsidRDefault="00974B9A" w:rsidP="00974B9A">
      <w:pPr>
        <w:pBdr>
          <w:top w:val="single" w:sz="4" w:space="1" w:color="auto"/>
          <w:left w:val="single" w:sz="4" w:space="4" w:color="auto"/>
          <w:bottom w:val="single" w:sz="4" w:space="1" w:color="auto"/>
          <w:right w:val="single" w:sz="4" w:space="4" w:color="auto"/>
        </w:pBdr>
      </w:pPr>
      <w:r>
        <w:t>END the class</w:t>
      </w:r>
    </w:p>
    <w:p w14:paraId="2260A5A0" w14:textId="77777777" w:rsidR="00974B9A" w:rsidRPr="00131DCC" w:rsidRDefault="00974B9A" w:rsidP="00974B9A">
      <w:pPr>
        <w:pBdr>
          <w:top w:val="single" w:sz="4" w:space="1" w:color="auto"/>
          <w:left w:val="single" w:sz="4" w:space="4" w:color="auto"/>
          <w:bottom w:val="single" w:sz="4" w:space="1" w:color="auto"/>
          <w:right w:val="single" w:sz="4" w:space="4" w:color="auto"/>
        </w:pBdr>
      </w:pPr>
    </w:p>
    <w:p w14:paraId="70BEA950" w14:textId="77777777" w:rsidR="00974B9A" w:rsidRDefault="00974B9A" w:rsidP="00974B9A">
      <w:pPr>
        <w:jc w:val="both"/>
        <w:rPr>
          <w:ins w:id="5" w:author="Svetlana Peltsverger" w:date="2018-10-25T13:51:00Z"/>
        </w:rPr>
        <w:sectPr w:rsidR="00974B9A" w:rsidSect="00555A0D">
          <w:type w:val="continuous"/>
          <w:pgSz w:w="12240" w:h="15840"/>
          <w:pgMar w:top="1440" w:right="1440" w:bottom="1440" w:left="1440" w:header="720" w:footer="720" w:gutter="0"/>
          <w:cols w:space="720"/>
          <w:docGrid w:linePitch="360"/>
        </w:sectPr>
      </w:pPr>
    </w:p>
    <w:p w14:paraId="5D72591F" w14:textId="77777777" w:rsidR="00974B9A" w:rsidRDefault="00974B9A" w:rsidP="00974B9A">
      <w:pPr>
        <w:pBdr>
          <w:top w:val="single" w:sz="4" w:space="1" w:color="auto"/>
          <w:left w:val="single" w:sz="4" w:space="4" w:color="auto"/>
          <w:bottom w:val="single" w:sz="4" w:space="1" w:color="auto"/>
          <w:right w:val="single" w:sz="4" w:space="4" w:color="auto"/>
        </w:pBdr>
        <w:jc w:val="center"/>
        <w:rPr>
          <w:b/>
        </w:rPr>
      </w:pPr>
      <w:r>
        <w:rPr>
          <w:b/>
        </w:rPr>
        <w:t>Execution and Evaluation:</w:t>
      </w:r>
    </w:p>
    <w:p w14:paraId="06D1EC3B" w14:textId="77777777" w:rsidR="00974B9A" w:rsidRDefault="00974B9A" w:rsidP="00974B9A">
      <w:pPr>
        <w:pBdr>
          <w:top w:val="single" w:sz="4" w:space="1" w:color="auto"/>
          <w:left w:val="single" w:sz="4" w:space="4" w:color="auto"/>
          <w:bottom w:val="single" w:sz="4" w:space="1" w:color="auto"/>
          <w:right w:val="single" w:sz="4" w:space="4" w:color="auto"/>
        </w:pBdr>
      </w:pPr>
      <w:r>
        <w:t xml:space="preserve">When the program runs each step is executed as </w:t>
      </w:r>
      <w:proofErr w:type="gramStart"/>
      <w:r>
        <w:t>such:-</w:t>
      </w:r>
      <w:proofErr w:type="gramEnd"/>
    </w:p>
    <w:p w14:paraId="10227816" w14:textId="135EAAF7" w:rsidR="00974B9A" w:rsidRDefault="00974B9A" w:rsidP="00974B9A">
      <w:pPr>
        <w:pBdr>
          <w:top w:val="single" w:sz="4" w:space="1" w:color="auto"/>
          <w:left w:val="single" w:sz="4" w:space="4" w:color="auto"/>
          <w:bottom w:val="single" w:sz="4" w:space="1" w:color="auto"/>
          <w:right w:val="single" w:sz="4" w:space="4" w:color="auto"/>
        </w:pBdr>
      </w:pPr>
      <w:r>
        <w:t xml:space="preserve">First the program creates </w:t>
      </w:r>
      <w:r w:rsidR="00257147">
        <w:t>a</w:t>
      </w:r>
      <w:r>
        <w:t xml:space="preserve"> 3-by- two-dimensional array</w:t>
      </w:r>
      <w:r w:rsidR="00257147">
        <w:t xml:space="preserve"> o</w:t>
      </w:r>
      <w:r>
        <w:t xml:space="preserve">f integer data-type called </w:t>
      </w:r>
      <w:r w:rsidR="00257147">
        <w:t>Hours</w:t>
      </w:r>
    </w:p>
    <w:p w14:paraId="19AC90F4" w14:textId="6C3BD4BF" w:rsidR="00974B9A" w:rsidRDefault="00974B9A" w:rsidP="00974B9A">
      <w:pPr>
        <w:pBdr>
          <w:top w:val="single" w:sz="4" w:space="1" w:color="auto"/>
          <w:left w:val="single" w:sz="4" w:space="4" w:color="auto"/>
          <w:bottom w:val="single" w:sz="4" w:space="1" w:color="auto"/>
          <w:right w:val="single" w:sz="4" w:space="4" w:color="auto"/>
        </w:pBdr>
      </w:pPr>
      <w:r>
        <w:t xml:space="preserve">Then it takes </w:t>
      </w:r>
      <w:r w:rsidR="00257147">
        <w:t>random integers between 0 and 10 and stores in the array called Hours</w:t>
      </w:r>
    </w:p>
    <w:p w14:paraId="0C419086" w14:textId="11CF4B1F" w:rsidR="00974B9A" w:rsidRDefault="00974B9A" w:rsidP="00974B9A">
      <w:pPr>
        <w:pBdr>
          <w:top w:val="single" w:sz="4" w:space="1" w:color="auto"/>
          <w:left w:val="single" w:sz="4" w:space="4" w:color="auto"/>
          <w:bottom w:val="single" w:sz="4" w:space="1" w:color="auto"/>
          <w:right w:val="single" w:sz="4" w:space="4" w:color="auto"/>
        </w:pBdr>
      </w:pPr>
      <w:r>
        <w:t>Now it prints “</w:t>
      </w:r>
      <w:r w:rsidR="00257147">
        <w:t>Employees Data</w:t>
      </w:r>
      <w:proofErr w:type="gramStart"/>
      <w:r w:rsidR="00257147">
        <w:t xml:space="preserve">: </w:t>
      </w:r>
      <w:r>
        <w:t>”</w:t>
      </w:r>
      <w:proofErr w:type="gramEnd"/>
    </w:p>
    <w:p w14:paraId="4A521AC7" w14:textId="174038A7" w:rsidR="00974B9A" w:rsidRDefault="00974B9A" w:rsidP="00974B9A">
      <w:pPr>
        <w:pBdr>
          <w:top w:val="single" w:sz="4" w:space="1" w:color="auto"/>
          <w:left w:val="single" w:sz="4" w:space="4" w:color="auto"/>
          <w:bottom w:val="single" w:sz="4" w:space="1" w:color="auto"/>
          <w:right w:val="single" w:sz="4" w:space="4" w:color="auto"/>
        </w:pBdr>
      </w:pPr>
      <w:r>
        <w:t xml:space="preserve">It then </w:t>
      </w:r>
      <w:r w:rsidR="00257147">
        <w:t xml:space="preserve">PRINT </w:t>
      </w:r>
      <w:proofErr w:type="gramStart"/>
      <w:r w:rsidR="00257147">
        <w:t xml:space="preserve">“  </w:t>
      </w:r>
      <w:proofErr w:type="gramEnd"/>
      <w:r w:rsidR="00257147">
        <w:t xml:space="preserve">                    Mon     Tue     Wed     Thu     Fri     Sat     Sun”</w:t>
      </w:r>
    </w:p>
    <w:p w14:paraId="7F73F091" w14:textId="1A846CF6" w:rsidR="007C4DDE" w:rsidRDefault="007C4DDE" w:rsidP="00974B9A">
      <w:pPr>
        <w:pBdr>
          <w:top w:val="single" w:sz="4" w:space="1" w:color="auto"/>
          <w:left w:val="single" w:sz="4" w:space="4" w:color="auto"/>
          <w:bottom w:val="single" w:sz="4" w:space="1" w:color="auto"/>
          <w:right w:val="single" w:sz="4" w:space="4" w:color="auto"/>
        </w:pBdr>
      </w:pPr>
      <w:r>
        <w:t xml:space="preserve">It then PRINT “Employee1   </w:t>
      </w:r>
      <w:proofErr w:type="gramStart"/>
      <w:r>
        <w:t xml:space="preserve">  ”</w:t>
      </w:r>
      <w:proofErr w:type="gramEnd"/>
    </w:p>
    <w:p w14:paraId="2D978674" w14:textId="285B4918" w:rsidR="00974B9A" w:rsidRDefault="00974B9A" w:rsidP="00974B9A">
      <w:pPr>
        <w:pBdr>
          <w:top w:val="single" w:sz="4" w:space="1" w:color="auto"/>
          <w:left w:val="single" w:sz="4" w:space="4" w:color="auto"/>
          <w:bottom w:val="single" w:sz="4" w:space="1" w:color="auto"/>
          <w:right w:val="single" w:sz="4" w:space="4" w:color="auto"/>
        </w:pBdr>
      </w:pPr>
      <w:r>
        <w:lastRenderedPageBreak/>
        <w:t>It then prints the</w:t>
      </w:r>
      <w:r w:rsidR="007C4DDE">
        <w:t xml:space="preserve"> hours worked by employee1</w:t>
      </w:r>
    </w:p>
    <w:p w14:paraId="510FE281" w14:textId="2C486A21" w:rsidR="007C4DDE" w:rsidRDefault="007C4DDE" w:rsidP="00974B9A">
      <w:pPr>
        <w:pBdr>
          <w:top w:val="single" w:sz="4" w:space="1" w:color="auto"/>
          <w:left w:val="single" w:sz="4" w:space="4" w:color="auto"/>
          <w:bottom w:val="single" w:sz="4" w:space="1" w:color="auto"/>
          <w:right w:val="single" w:sz="4" w:space="4" w:color="auto"/>
        </w:pBdr>
      </w:pPr>
      <w:r>
        <w:t xml:space="preserve">PRINT “Employee2     </w:t>
      </w:r>
      <w:proofErr w:type="gramStart"/>
      <w:r>
        <w:t xml:space="preserve">  ”</w:t>
      </w:r>
      <w:proofErr w:type="gramEnd"/>
    </w:p>
    <w:p w14:paraId="711C4AD4" w14:textId="6E581DBF" w:rsidR="007C4DDE" w:rsidRDefault="007C4DDE" w:rsidP="00974B9A">
      <w:pPr>
        <w:pBdr>
          <w:top w:val="single" w:sz="4" w:space="1" w:color="auto"/>
          <w:left w:val="single" w:sz="4" w:space="4" w:color="auto"/>
          <w:bottom w:val="single" w:sz="4" w:space="1" w:color="auto"/>
          <w:right w:val="single" w:sz="4" w:space="4" w:color="auto"/>
        </w:pBdr>
      </w:pPr>
      <w:r>
        <w:t>It then prints the hours worked by employee2</w:t>
      </w:r>
    </w:p>
    <w:p w14:paraId="457A079F" w14:textId="38C65025" w:rsidR="007C4DDE" w:rsidRDefault="007C4DDE" w:rsidP="00974B9A">
      <w:pPr>
        <w:pBdr>
          <w:top w:val="single" w:sz="4" w:space="1" w:color="auto"/>
          <w:left w:val="single" w:sz="4" w:space="4" w:color="auto"/>
          <w:bottom w:val="single" w:sz="4" w:space="1" w:color="auto"/>
          <w:right w:val="single" w:sz="4" w:space="4" w:color="auto"/>
        </w:pBdr>
      </w:pPr>
      <w:r>
        <w:t xml:space="preserve">PRINT “Employee3   </w:t>
      </w:r>
      <w:proofErr w:type="gramStart"/>
      <w:r>
        <w:t xml:space="preserve">  ”</w:t>
      </w:r>
      <w:proofErr w:type="gramEnd"/>
    </w:p>
    <w:p w14:paraId="7703704F" w14:textId="04AF5812" w:rsidR="007C4DDE" w:rsidRDefault="007C4DDE" w:rsidP="00974B9A">
      <w:pPr>
        <w:pBdr>
          <w:top w:val="single" w:sz="4" w:space="1" w:color="auto"/>
          <w:left w:val="single" w:sz="4" w:space="4" w:color="auto"/>
          <w:bottom w:val="single" w:sz="4" w:space="1" w:color="auto"/>
          <w:right w:val="single" w:sz="4" w:space="4" w:color="auto"/>
        </w:pBdr>
      </w:pPr>
      <w:r>
        <w:t>It then prints the hours worked by employee3</w:t>
      </w:r>
    </w:p>
    <w:p w14:paraId="290DEB7B" w14:textId="17DF5915" w:rsidR="00974B9A" w:rsidRDefault="00974B9A" w:rsidP="00974B9A">
      <w:pPr>
        <w:pBdr>
          <w:top w:val="single" w:sz="4" w:space="1" w:color="auto"/>
          <w:left w:val="single" w:sz="4" w:space="4" w:color="auto"/>
          <w:bottom w:val="single" w:sz="4" w:space="1" w:color="auto"/>
          <w:right w:val="single" w:sz="4" w:space="4" w:color="auto"/>
        </w:pBdr>
      </w:pPr>
      <w:r>
        <w:t xml:space="preserve">Now, it calls the method </w:t>
      </w:r>
      <w:proofErr w:type="spellStart"/>
      <w:r w:rsidR="007C4DDE">
        <w:t>addHours</w:t>
      </w:r>
      <w:proofErr w:type="spellEnd"/>
    </w:p>
    <w:p w14:paraId="6E694747" w14:textId="45E195AD" w:rsidR="007C4DDE" w:rsidRDefault="007C4DDE" w:rsidP="00974B9A">
      <w:pPr>
        <w:pBdr>
          <w:top w:val="single" w:sz="4" w:space="1" w:color="auto"/>
          <w:left w:val="single" w:sz="4" w:space="4" w:color="auto"/>
          <w:bottom w:val="single" w:sz="4" w:space="1" w:color="auto"/>
          <w:right w:val="single" w:sz="4" w:space="4" w:color="auto"/>
        </w:pBdr>
      </w:pPr>
      <w:r>
        <w:t xml:space="preserve">This method first </w:t>
      </w:r>
      <w:proofErr w:type="gramStart"/>
      <w:r>
        <w:t>add</w:t>
      </w:r>
      <w:proofErr w:type="gramEnd"/>
      <w:r>
        <w:t xml:space="preserve"> the hours worked by each employee and stores it in variable add1, add2 and add3</w:t>
      </w:r>
    </w:p>
    <w:p w14:paraId="7A37E151" w14:textId="72E890F7" w:rsidR="007C4DDE" w:rsidRDefault="007C4DDE" w:rsidP="00974B9A">
      <w:pPr>
        <w:pBdr>
          <w:top w:val="single" w:sz="4" w:space="1" w:color="auto"/>
          <w:left w:val="single" w:sz="4" w:space="4" w:color="auto"/>
          <w:bottom w:val="single" w:sz="4" w:space="1" w:color="auto"/>
          <w:right w:val="single" w:sz="4" w:space="4" w:color="auto"/>
        </w:pBdr>
      </w:pPr>
      <w:r>
        <w:t>It then finds the day on which each employee worked maximum hours.</w:t>
      </w:r>
    </w:p>
    <w:p w14:paraId="6E44D7C2" w14:textId="6257B3CC" w:rsidR="00974B9A" w:rsidRDefault="007C4DDE" w:rsidP="00974B9A">
      <w:pPr>
        <w:pBdr>
          <w:top w:val="single" w:sz="4" w:space="1" w:color="auto"/>
          <w:left w:val="single" w:sz="4" w:space="4" w:color="auto"/>
          <w:bottom w:val="single" w:sz="4" w:space="1" w:color="auto"/>
          <w:right w:val="single" w:sz="4" w:space="4" w:color="auto"/>
        </w:pBdr>
      </w:pPr>
      <w:r>
        <w:t>Finally, it prints the day on which employee worked the most hours</w:t>
      </w:r>
    </w:p>
    <w:p w14:paraId="599977D1" w14:textId="526D34C3" w:rsidR="007C4DDE" w:rsidRPr="007E1406" w:rsidRDefault="007C4DDE" w:rsidP="00974B9A">
      <w:pPr>
        <w:pBdr>
          <w:top w:val="single" w:sz="4" w:space="1" w:color="auto"/>
          <w:left w:val="single" w:sz="4" w:space="4" w:color="auto"/>
          <w:bottom w:val="single" w:sz="4" w:space="1" w:color="auto"/>
          <w:right w:val="single" w:sz="4" w:space="4" w:color="auto"/>
        </w:pBdr>
      </w:pPr>
      <w:r>
        <w:t>At last, it prints the total hours worked by each employee in ascending order.</w:t>
      </w:r>
      <w:bookmarkStart w:id="6" w:name="_GoBack"/>
      <w:bookmarkEnd w:id="6"/>
    </w:p>
    <w:p w14:paraId="0D26A6B6" w14:textId="77777777" w:rsidR="005A1E54" w:rsidRDefault="005A1E54" w:rsidP="0003246F">
      <w:pPr>
        <w:jc w:val="both"/>
      </w:pPr>
    </w:p>
    <w:p w14:paraId="0DD7A495" w14:textId="2600F0E7" w:rsidR="0003246F" w:rsidRDefault="000C4626" w:rsidP="0003246F">
      <w:pPr>
        <w:jc w:val="both"/>
      </w:pPr>
      <w:r w:rsidRPr="00B070A6">
        <w:rPr>
          <w:u w:val="single"/>
        </w:rPr>
        <w:t>Step 3</w:t>
      </w:r>
      <w:r>
        <w:t>: Complete the evaluation below:</w:t>
      </w:r>
    </w:p>
    <w:p w14:paraId="6847C1DD" w14:textId="6AE6D45B" w:rsidR="000C4626" w:rsidRDefault="000C4626" w:rsidP="0003246F">
      <w:pPr>
        <w:jc w:val="both"/>
      </w:pPr>
      <w:r>
        <w:t xml:space="preserve">Q1: </w:t>
      </w:r>
      <w:r w:rsidR="004D396F">
        <w:t xml:space="preserve">Did the pseudocode exercise help you to </w:t>
      </w:r>
      <w:r w:rsidR="00555A0D">
        <w:t xml:space="preserve">understand </w:t>
      </w:r>
      <w:r w:rsidR="00C8521C">
        <w:t xml:space="preserve">the </w:t>
      </w:r>
      <w:r w:rsidR="00555A0D">
        <w:t xml:space="preserve">requirements and </w:t>
      </w:r>
      <w:r w:rsidR="004D396F">
        <w:t>solve the problem faster?</w:t>
      </w:r>
    </w:p>
    <w:p w14:paraId="0BDCF2FE" w14:textId="5009B81B" w:rsidR="000C4626" w:rsidRDefault="000C4626" w:rsidP="000C4626">
      <w:pPr>
        <w:pStyle w:val="ListParagraph"/>
        <w:numPr>
          <w:ilvl w:val="0"/>
          <w:numId w:val="1"/>
        </w:numPr>
        <w:jc w:val="both"/>
      </w:pPr>
      <w:r>
        <w:t>Yes</w:t>
      </w:r>
    </w:p>
    <w:p w14:paraId="1FE8D328" w14:textId="14428A0A" w:rsidR="000C4626" w:rsidRDefault="000C4626" w:rsidP="00B735F0">
      <w:pPr>
        <w:pStyle w:val="ListParagraph"/>
        <w:numPr>
          <w:ilvl w:val="0"/>
          <w:numId w:val="8"/>
        </w:numPr>
        <w:jc w:val="both"/>
      </w:pPr>
      <w:r>
        <w:t>No</w:t>
      </w:r>
    </w:p>
    <w:p w14:paraId="74291865" w14:textId="034F2FD3" w:rsidR="000C4626" w:rsidRDefault="000C4626" w:rsidP="000C4626">
      <w:pPr>
        <w:pStyle w:val="ListParagraph"/>
        <w:numPr>
          <w:ilvl w:val="0"/>
          <w:numId w:val="1"/>
        </w:numPr>
        <w:jc w:val="both"/>
      </w:pPr>
      <w:r>
        <w:t>Other</w:t>
      </w:r>
    </w:p>
    <w:p w14:paraId="0FEA76BD" w14:textId="2027BF54" w:rsidR="000C4626" w:rsidRDefault="000C4626" w:rsidP="000C4626">
      <w:pPr>
        <w:jc w:val="both"/>
      </w:pPr>
      <w:r>
        <w:t xml:space="preserve">Q2: Do you think that you could have </w:t>
      </w:r>
      <w:r w:rsidR="00555A0D">
        <w:rPr>
          <w:noProof/>
        </w:rPr>
        <w:t>fewer</w:t>
      </w:r>
      <w:r w:rsidR="004D396F">
        <w:t xml:space="preserve"> </w:t>
      </w:r>
      <w:r w:rsidR="00C8521C">
        <w:t xml:space="preserve">challenges </w:t>
      </w:r>
      <w:r w:rsidR="004D396F">
        <w:t xml:space="preserve">with </w:t>
      </w:r>
      <w:r w:rsidR="00555A0D">
        <w:t xml:space="preserve">the </w:t>
      </w:r>
      <w:r w:rsidR="004D396F">
        <w:t xml:space="preserve">assignments </w:t>
      </w:r>
      <w:r>
        <w:t xml:space="preserve">if this </w:t>
      </w:r>
      <w:r w:rsidR="004D396F">
        <w:t xml:space="preserve">guide was introduced to you at </w:t>
      </w:r>
      <w:r w:rsidR="00AB1D8E">
        <w:t>the beginning o</w:t>
      </w:r>
      <w:r>
        <w:t>f the semester?</w:t>
      </w:r>
    </w:p>
    <w:p w14:paraId="467E5A65" w14:textId="77777777" w:rsidR="007E4BA3" w:rsidRDefault="007E4BA3" w:rsidP="007E4BA3">
      <w:pPr>
        <w:pStyle w:val="ListParagraph"/>
        <w:numPr>
          <w:ilvl w:val="0"/>
          <w:numId w:val="1"/>
        </w:numPr>
        <w:jc w:val="both"/>
      </w:pPr>
      <w:r>
        <w:t>Yes</w:t>
      </w:r>
    </w:p>
    <w:p w14:paraId="785EAB4E" w14:textId="77777777" w:rsidR="007E4BA3" w:rsidRDefault="007E4BA3" w:rsidP="00B735F0">
      <w:pPr>
        <w:pStyle w:val="ListParagraph"/>
        <w:numPr>
          <w:ilvl w:val="0"/>
          <w:numId w:val="9"/>
        </w:numPr>
        <w:jc w:val="both"/>
      </w:pPr>
      <w:r>
        <w:t>No</w:t>
      </w:r>
    </w:p>
    <w:p w14:paraId="62DECEA3" w14:textId="77777777" w:rsidR="007E4BA3" w:rsidRDefault="007E4BA3" w:rsidP="007E4BA3">
      <w:pPr>
        <w:pStyle w:val="ListParagraph"/>
        <w:numPr>
          <w:ilvl w:val="0"/>
          <w:numId w:val="1"/>
        </w:numPr>
        <w:jc w:val="both"/>
      </w:pPr>
      <w:r>
        <w:t>Other</w:t>
      </w:r>
    </w:p>
    <w:p w14:paraId="72889C8A" w14:textId="5050EFAD" w:rsidR="000C4626" w:rsidRDefault="007E4BA3" w:rsidP="000C4626">
      <w:pPr>
        <w:jc w:val="both"/>
      </w:pPr>
      <w:r>
        <w:t xml:space="preserve">Q3: What did you like about this pseudocode </w:t>
      </w:r>
      <w:r w:rsidR="004D396F" w:rsidRPr="00555A0D">
        <w:rPr>
          <w:noProof/>
        </w:rPr>
        <w:t>guide</w:t>
      </w:r>
      <w:r w:rsidR="004D396F">
        <w:t xml:space="preserve"> and the iterative method of </w:t>
      </w:r>
      <w:r w:rsidR="0043572E">
        <w:t>solving problems</w:t>
      </w:r>
      <w:r>
        <w:t>?</w:t>
      </w:r>
    </w:p>
    <w:p w14:paraId="7F3D28F8" w14:textId="260E5A62" w:rsidR="007E4BA3" w:rsidRDefault="007E4BA3" w:rsidP="000C4626">
      <w:pPr>
        <w:jc w:val="both"/>
      </w:pPr>
      <w:r>
        <w:t xml:space="preserve">Your Response: </w:t>
      </w:r>
      <w:r w:rsidR="00B735F0">
        <w:t>This guide is good. It helps us to understand the program properly.</w:t>
      </w:r>
    </w:p>
    <w:p w14:paraId="65EF8A44" w14:textId="3198377C" w:rsidR="007E4BA3" w:rsidRDefault="007E4BA3" w:rsidP="000C4626">
      <w:pPr>
        <w:jc w:val="both"/>
      </w:pPr>
    </w:p>
    <w:p w14:paraId="37954F4A" w14:textId="4FBE7C8A" w:rsidR="007E4BA3" w:rsidRDefault="007E4BA3" w:rsidP="000C4626">
      <w:pPr>
        <w:jc w:val="both"/>
      </w:pPr>
      <w:r>
        <w:t xml:space="preserve">Q4: What can be improved about this </w:t>
      </w:r>
      <w:r w:rsidR="005A1E54">
        <w:t>pseudocode guide</w:t>
      </w:r>
      <w:r>
        <w:t>?</w:t>
      </w:r>
    </w:p>
    <w:p w14:paraId="1E0DDC82" w14:textId="6DD691E0" w:rsidR="007E4BA3" w:rsidRDefault="007E4BA3" w:rsidP="000C4626">
      <w:pPr>
        <w:jc w:val="both"/>
      </w:pPr>
      <w:r>
        <w:t>Your response:</w:t>
      </w:r>
      <w:r w:rsidR="00B735F0">
        <w:t xml:space="preserve"> I think this guide is just a waste of time. It </w:t>
      </w:r>
      <w:proofErr w:type="gramStart"/>
      <w:r w:rsidR="00B735F0">
        <w:t>do</w:t>
      </w:r>
      <w:proofErr w:type="gramEnd"/>
      <w:r w:rsidR="00B735F0">
        <w:t xml:space="preserve"> helps but it is too time consuming to do this sheet as well as do </w:t>
      </w:r>
      <w:proofErr w:type="spellStart"/>
      <w:r w:rsidR="00B735F0">
        <w:t>pseudocdes</w:t>
      </w:r>
      <w:proofErr w:type="spellEnd"/>
      <w:r w:rsidR="00B735F0">
        <w:t xml:space="preserve"> and source codes. We have a lot of other work too. But, specifically to improve </w:t>
      </w:r>
      <w:r w:rsidR="00974B9A">
        <w:t xml:space="preserve">this process, you would have reduced the topics to just 3 and removed re-execution of code. </w:t>
      </w:r>
      <w:proofErr w:type="spellStart"/>
      <w:r w:rsidR="00974B9A">
        <w:t>Wwe</w:t>
      </w:r>
      <w:proofErr w:type="spellEnd"/>
      <w:r w:rsidR="00974B9A">
        <w:t xml:space="preserve"> can write the whole code in initial plan.</w:t>
      </w:r>
    </w:p>
    <w:sectPr w:rsidR="007E4BA3" w:rsidSect="00555A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5614"/>
    <w:multiLevelType w:val="hybridMultilevel"/>
    <w:tmpl w:val="7B0ACF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318C4"/>
    <w:multiLevelType w:val="hybridMultilevel"/>
    <w:tmpl w:val="FAA4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524E9"/>
    <w:multiLevelType w:val="hybridMultilevel"/>
    <w:tmpl w:val="5818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04D21"/>
    <w:multiLevelType w:val="hybridMultilevel"/>
    <w:tmpl w:val="86665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D157EC"/>
    <w:multiLevelType w:val="hybridMultilevel"/>
    <w:tmpl w:val="661A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017C2"/>
    <w:multiLevelType w:val="hybridMultilevel"/>
    <w:tmpl w:val="26C6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A707F"/>
    <w:multiLevelType w:val="hybridMultilevel"/>
    <w:tmpl w:val="2C5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73E41"/>
    <w:multiLevelType w:val="hybridMultilevel"/>
    <w:tmpl w:val="451000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F832EA"/>
    <w:multiLevelType w:val="hybridMultilevel"/>
    <w:tmpl w:val="E4260E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1"/>
  </w:num>
  <w:num w:numId="6">
    <w:abstractNumId w:val="6"/>
  </w:num>
  <w:num w:numId="7">
    <w:abstractNumId w:val="3"/>
  </w:num>
  <w:num w:numId="8">
    <w:abstractNumId w:val="8"/>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tlana Peltsverger">
    <w15:presenceInfo w15:providerId="AD" w15:userId="S-1-5-21-2437839712-68032157-4027303742-411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wB5KWxgaWlkaWFko6SsGpxcWZ+XkgBUa1AILQZHAsAAAA"/>
  </w:docVars>
  <w:rsids>
    <w:rsidRoot w:val="00D11F3D"/>
    <w:rsid w:val="0003246F"/>
    <w:rsid w:val="000C4626"/>
    <w:rsid w:val="00131DCC"/>
    <w:rsid w:val="00257147"/>
    <w:rsid w:val="003858E4"/>
    <w:rsid w:val="003934A9"/>
    <w:rsid w:val="003A4BFC"/>
    <w:rsid w:val="0043572E"/>
    <w:rsid w:val="004569C9"/>
    <w:rsid w:val="004C0D78"/>
    <w:rsid w:val="004D396F"/>
    <w:rsid w:val="00555A0D"/>
    <w:rsid w:val="00597D2C"/>
    <w:rsid w:val="005A1E54"/>
    <w:rsid w:val="006117B8"/>
    <w:rsid w:val="00672AE0"/>
    <w:rsid w:val="007C4DDE"/>
    <w:rsid w:val="007E1406"/>
    <w:rsid w:val="007E4BA3"/>
    <w:rsid w:val="00851D6B"/>
    <w:rsid w:val="00974B9A"/>
    <w:rsid w:val="009C2601"/>
    <w:rsid w:val="00A35B54"/>
    <w:rsid w:val="00AB1D8E"/>
    <w:rsid w:val="00B070A6"/>
    <w:rsid w:val="00B354EB"/>
    <w:rsid w:val="00B735F0"/>
    <w:rsid w:val="00C8521C"/>
    <w:rsid w:val="00D0397B"/>
    <w:rsid w:val="00D11F3D"/>
    <w:rsid w:val="00E644C3"/>
    <w:rsid w:val="00ED278F"/>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EF7B"/>
  <w15:chartTrackingRefBased/>
  <w15:docId w15:val="{5FED2C8E-FCF1-42F0-9577-E77B58A6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26"/>
    <w:pPr>
      <w:ind w:left="720"/>
      <w:contextualSpacing/>
    </w:pPr>
  </w:style>
  <w:style w:type="paragraph" w:styleId="BalloonText">
    <w:name w:val="Balloon Text"/>
    <w:basedOn w:val="Normal"/>
    <w:link w:val="BalloonTextChar"/>
    <w:uiPriority w:val="99"/>
    <w:semiHidden/>
    <w:unhideWhenUsed/>
    <w:rsid w:val="00555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A0D"/>
    <w:rPr>
      <w:rFonts w:ascii="Segoe UI" w:hAnsi="Segoe UI" w:cs="Segoe UI"/>
      <w:sz w:val="18"/>
      <w:szCs w:val="18"/>
    </w:rPr>
  </w:style>
  <w:style w:type="character" w:styleId="Hyperlink">
    <w:name w:val="Hyperlink"/>
    <w:basedOn w:val="DefaultParagraphFont"/>
    <w:uiPriority w:val="99"/>
    <w:unhideWhenUsed/>
    <w:rsid w:val="00597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cse.kennesaw.edu/fye/pseudocode/ProblemSolvingGuid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511DC-3D00-4C03-B8D8-225897AA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Debnath</dc:creator>
  <cp:keywords/>
  <dc:description/>
  <cp:lastModifiedBy>rutvik marakana</cp:lastModifiedBy>
  <cp:revision>5</cp:revision>
  <dcterms:created xsi:type="dcterms:W3CDTF">2018-10-31T16:38:00Z</dcterms:created>
  <dcterms:modified xsi:type="dcterms:W3CDTF">2018-12-01T18:28:00Z</dcterms:modified>
</cp:coreProperties>
</file>